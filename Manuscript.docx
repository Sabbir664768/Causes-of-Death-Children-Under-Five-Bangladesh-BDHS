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A2FE4" w14:textId="2AD8D093" w:rsidR="002071ED" w:rsidRPr="002071ED" w:rsidRDefault="002071ED" w:rsidP="002071ED">
      <w:pPr>
        <w:jc w:val="center"/>
        <w:rPr>
          <w:rFonts w:ascii="Calibri" w:hAnsi="Calibri" w:cs="Calibri"/>
          <w:b/>
          <w:bCs/>
          <w:sz w:val="24"/>
          <w:szCs w:val="24"/>
        </w:rPr>
      </w:pPr>
      <w:r w:rsidRPr="002071ED">
        <w:rPr>
          <w:rFonts w:ascii="Calibri" w:hAnsi="Calibri" w:cs="Calibri"/>
          <w:b/>
          <w:bCs/>
          <w:sz w:val="24"/>
          <w:szCs w:val="24"/>
        </w:rPr>
        <w:t xml:space="preserve">Causes of Death among Children under 5 in Bangladesh: </w:t>
      </w:r>
      <w:r w:rsidR="0024144F">
        <w:rPr>
          <w:rFonts w:ascii="Calibri" w:hAnsi="Calibri" w:cs="Calibri"/>
          <w:b/>
          <w:bCs/>
          <w:sz w:val="24"/>
          <w:szCs w:val="24"/>
        </w:rPr>
        <w:t>E</w:t>
      </w:r>
      <w:r w:rsidRPr="002071ED">
        <w:rPr>
          <w:rFonts w:ascii="Calibri" w:hAnsi="Calibri" w:cs="Calibri"/>
          <w:b/>
          <w:bCs/>
          <w:sz w:val="24"/>
          <w:szCs w:val="24"/>
        </w:rPr>
        <w:t>vidence from BDHS 2011 and 2017-18 survey</w:t>
      </w:r>
      <w:r>
        <w:rPr>
          <w:rFonts w:ascii="Calibri" w:hAnsi="Calibri" w:cs="Calibri"/>
          <w:b/>
          <w:bCs/>
          <w:sz w:val="24"/>
          <w:szCs w:val="24"/>
        </w:rPr>
        <w:t>.</w:t>
      </w:r>
    </w:p>
    <w:p w14:paraId="3F9AAF7B" w14:textId="58B106D6" w:rsidR="006E42C4" w:rsidRPr="006E42C4" w:rsidRDefault="006E42C4" w:rsidP="006E42C4">
      <w:pPr>
        <w:rPr>
          <w:rFonts w:ascii="Calibri" w:hAnsi="Calibri" w:cs="Calibri"/>
          <w:sz w:val="24"/>
          <w:szCs w:val="24"/>
          <w:vertAlign w:val="superscript"/>
        </w:rPr>
      </w:pPr>
      <w:r w:rsidRPr="006E42C4">
        <w:rPr>
          <w:rFonts w:ascii="Calibri" w:hAnsi="Calibri" w:cs="Calibri"/>
          <w:sz w:val="24"/>
          <w:szCs w:val="24"/>
        </w:rPr>
        <w:t>Md Rafi Hasan</w:t>
      </w:r>
      <w:r>
        <w:rPr>
          <w:rFonts w:ascii="Calibri" w:hAnsi="Calibri" w:cs="Calibri"/>
          <w:sz w:val="24"/>
          <w:szCs w:val="24"/>
          <w:vertAlign w:val="superscript"/>
        </w:rPr>
        <w:t>1</w:t>
      </w:r>
      <w:r w:rsidRPr="003D304C">
        <w:rPr>
          <w:rFonts w:ascii="Calibri" w:hAnsi="Calibri" w:cs="Calibri"/>
          <w:sz w:val="24"/>
          <w:szCs w:val="24"/>
        </w:rPr>
        <w:t>, M</w:t>
      </w:r>
      <w:r w:rsidR="00B24AB4">
        <w:rPr>
          <w:rFonts w:ascii="Calibri" w:hAnsi="Calibri" w:cs="Calibri"/>
          <w:sz w:val="24"/>
          <w:szCs w:val="24"/>
        </w:rPr>
        <w:t>d</w:t>
      </w:r>
      <w:r w:rsidRPr="003D304C">
        <w:rPr>
          <w:rFonts w:ascii="Calibri" w:hAnsi="Calibri" w:cs="Calibri"/>
          <w:sz w:val="24"/>
          <w:szCs w:val="24"/>
        </w:rPr>
        <w:t>.</w:t>
      </w:r>
      <w:r>
        <w:rPr>
          <w:rFonts w:ascii="Calibri" w:hAnsi="Calibri" w:cs="Calibri"/>
          <w:sz w:val="24"/>
          <w:szCs w:val="24"/>
        </w:rPr>
        <w:t xml:space="preserve"> </w:t>
      </w:r>
      <w:proofErr w:type="spellStart"/>
      <w:r w:rsidRPr="003D304C">
        <w:rPr>
          <w:rFonts w:ascii="Calibri" w:hAnsi="Calibri" w:cs="Calibri"/>
          <w:sz w:val="24"/>
          <w:szCs w:val="24"/>
        </w:rPr>
        <w:t>Bodruzzaman</w:t>
      </w:r>
      <w:proofErr w:type="spellEnd"/>
      <w:r w:rsidRPr="003D304C">
        <w:rPr>
          <w:rFonts w:ascii="Calibri" w:hAnsi="Calibri" w:cs="Calibri"/>
          <w:sz w:val="24"/>
          <w:szCs w:val="24"/>
        </w:rPr>
        <w:t xml:space="preserve"> Ansari</w:t>
      </w:r>
      <w:r w:rsidRPr="006E42C4">
        <w:rPr>
          <w:rFonts w:ascii="Calibri" w:hAnsi="Calibri" w:cs="Calibri"/>
          <w:sz w:val="24"/>
          <w:szCs w:val="24"/>
          <w:vertAlign w:val="superscript"/>
        </w:rPr>
        <w:t>1</w:t>
      </w:r>
      <w:r w:rsidRPr="003D304C">
        <w:rPr>
          <w:rFonts w:ascii="Calibri" w:hAnsi="Calibri" w:cs="Calibri"/>
          <w:sz w:val="24"/>
          <w:szCs w:val="24"/>
        </w:rPr>
        <w:t xml:space="preserve">, </w:t>
      </w:r>
      <w:r w:rsidRPr="00B34115">
        <w:rPr>
          <w:rFonts w:ascii="Calibri" w:hAnsi="Calibri" w:cs="Calibri"/>
          <w:sz w:val="24"/>
          <w:szCs w:val="24"/>
        </w:rPr>
        <w:t>Dalia Akter</w:t>
      </w:r>
      <w:r w:rsidRPr="006E42C4">
        <w:rPr>
          <w:rFonts w:ascii="Calibri" w:hAnsi="Calibri" w:cs="Calibri"/>
          <w:sz w:val="24"/>
          <w:szCs w:val="24"/>
          <w:vertAlign w:val="superscript"/>
        </w:rPr>
        <w:t>1,</w:t>
      </w:r>
      <w:r>
        <w:rPr>
          <w:rFonts w:ascii="Calibri" w:hAnsi="Calibri" w:cs="Calibri"/>
          <w:sz w:val="24"/>
          <w:szCs w:val="24"/>
          <w:vertAlign w:val="superscript"/>
        </w:rPr>
        <w:t>3</w:t>
      </w:r>
      <w:r w:rsidRPr="003D304C">
        <w:rPr>
          <w:rFonts w:ascii="Calibri" w:hAnsi="Calibri" w:cs="Calibri"/>
          <w:sz w:val="24"/>
          <w:szCs w:val="24"/>
        </w:rPr>
        <w:t>, Nipa Chowdhury</w:t>
      </w:r>
      <w:r w:rsidRPr="006E42C4">
        <w:rPr>
          <w:rFonts w:ascii="Calibri" w:hAnsi="Calibri" w:cs="Calibri"/>
          <w:sz w:val="24"/>
          <w:szCs w:val="24"/>
          <w:vertAlign w:val="superscript"/>
        </w:rPr>
        <w:t>1,</w:t>
      </w:r>
      <w:r>
        <w:rPr>
          <w:rFonts w:ascii="Calibri" w:hAnsi="Calibri" w:cs="Calibri"/>
          <w:sz w:val="24"/>
          <w:szCs w:val="24"/>
          <w:vertAlign w:val="superscript"/>
        </w:rPr>
        <w:t>3</w:t>
      </w:r>
      <w:r w:rsidRPr="003D304C">
        <w:rPr>
          <w:rFonts w:ascii="Calibri" w:hAnsi="Calibri" w:cs="Calibri"/>
          <w:sz w:val="24"/>
          <w:szCs w:val="24"/>
        </w:rPr>
        <w:t xml:space="preserve">, </w:t>
      </w:r>
      <w:r>
        <w:rPr>
          <w:rFonts w:ascii="Calibri" w:hAnsi="Calibri" w:cs="Calibri"/>
          <w:sz w:val="24"/>
          <w:szCs w:val="24"/>
        </w:rPr>
        <w:t>Md Sabbir Hosain</w:t>
      </w:r>
      <w:r w:rsidRPr="006E42C4">
        <w:rPr>
          <w:rFonts w:ascii="Calibri" w:hAnsi="Calibri" w:cs="Calibri"/>
          <w:sz w:val="24"/>
          <w:szCs w:val="24"/>
          <w:vertAlign w:val="superscript"/>
        </w:rPr>
        <w:t>1</w:t>
      </w:r>
      <w:r>
        <w:rPr>
          <w:rFonts w:ascii="Calibri" w:hAnsi="Calibri" w:cs="Calibri"/>
          <w:sz w:val="24"/>
          <w:szCs w:val="24"/>
        </w:rPr>
        <w:t xml:space="preserve">, </w:t>
      </w:r>
      <w:r w:rsidRPr="003D304C">
        <w:rPr>
          <w:rFonts w:ascii="Calibri" w:hAnsi="Calibri" w:cs="Calibri"/>
          <w:sz w:val="24"/>
          <w:szCs w:val="24"/>
        </w:rPr>
        <w:t>Md Jamal Uddin</w:t>
      </w:r>
      <w:r w:rsidRPr="003D304C">
        <w:rPr>
          <w:rFonts w:ascii="Calibri" w:hAnsi="Calibri" w:cs="Calibri"/>
          <w:sz w:val="24"/>
          <w:szCs w:val="24"/>
          <w:vertAlign w:val="superscript"/>
        </w:rPr>
        <w:t>1</w:t>
      </w:r>
      <w:r>
        <w:rPr>
          <w:rFonts w:ascii="Calibri" w:hAnsi="Calibri" w:cs="Calibri"/>
          <w:sz w:val="24"/>
          <w:szCs w:val="24"/>
          <w:vertAlign w:val="superscript"/>
        </w:rPr>
        <w:t>,2</w:t>
      </w:r>
      <w:r w:rsidRPr="003D304C">
        <w:rPr>
          <w:rFonts w:ascii="Calibri" w:hAnsi="Calibri" w:cs="Calibri"/>
          <w:sz w:val="24"/>
          <w:szCs w:val="24"/>
          <w:vertAlign w:val="superscript"/>
        </w:rPr>
        <w:t>*</w:t>
      </w:r>
    </w:p>
    <w:p w14:paraId="4628B41A" w14:textId="61178B95" w:rsidR="003D304C" w:rsidRPr="003D304C" w:rsidRDefault="003D304C" w:rsidP="003D304C">
      <w:pPr>
        <w:rPr>
          <w:rFonts w:ascii="Calibri" w:hAnsi="Calibri" w:cs="Calibri"/>
          <w:sz w:val="24"/>
          <w:szCs w:val="24"/>
        </w:rPr>
      </w:pPr>
      <w:r w:rsidRPr="003D304C">
        <w:rPr>
          <w:rFonts w:ascii="Calibri" w:hAnsi="Calibri" w:cs="Calibri"/>
          <w:sz w:val="24"/>
          <w:szCs w:val="24"/>
        </w:rPr>
        <w:t xml:space="preserve">Md </w:t>
      </w:r>
      <w:r>
        <w:rPr>
          <w:rFonts w:ascii="Calibri" w:hAnsi="Calibri" w:cs="Calibri"/>
          <w:sz w:val="24"/>
          <w:szCs w:val="24"/>
        </w:rPr>
        <w:t>Rafi Hasan</w:t>
      </w:r>
    </w:p>
    <w:p w14:paraId="229229E1" w14:textId="4266EB2C" w:rsidR="003D304C" w:rsidRPr="003D304C" w:rsidRDefault="00000000" w:rsidP="003D304C">
      <w:pPr>
        <w:rPr>
          <w:rFonts w:ascii="Calibri" w:hAnsi="Calibri" w:cs="Calibri"/>
          <w:sz w:val="24"/>
          <w:szCs w:val="24"/>
        </w:rPr>
      </w:pPr>
      <w:hyperlink r:id="rId8" w:history="1">
        <w:r w:rsidR="003D304C">
          <w:rPr>
            <w:rStyle w:val="Hyperlink"/>
            <w:rFonts w:ascii="Calibri" w:hAnsi="Calibri" w:cs="Calibri"/>
            <w:sz w:val="24"/>
            <w:szCs w:val="24"/>
          </w:rPr>
          <w:t xml:space="preserve">rafihrhassan@gmail.com </w:t>
        </w:r>
      </w:hyperlink>
    </w:p>
    <w:p w14:paraId="4CE1F977" w14:textId="37A5E3BC" w:rsidR="003D304C" w:rsidRDefault="003D304C" w:rsidP="003D304C">
      <w:pPr>
        <w:rPr>
          <w:rFonts w:ascii="Calibri" w:hAnsi="Calibri" w:cs="Calibri"/>
          <w:sz w:val="24"/>
          <w:szCs w:val="24"/>
        </w:rPr>
      </w:pPr>
      <w:r w:rsidRPr="003D304C">
        <w:rPr>
          <w:rFonts w:ascii="Calibri" w:hAnsi="Calibri" w:cs="Calibri"/>
          <w:sz w:val="24"/>
          <w:szCs w:val="24"/>
        </w:rPr>
        <w:t>MD.</w:t>
      </w:r>
      <w:r w:rsidR="006A3100">
        <w:rPr>
          <w:rFonts w:ascii="Calibri" w:hAnsi="Calibri" w:cs="Calibri"/>
          <w:sz w:val="24"/>
          <w:szCs w:val="24"/>
        </w:rPr>
        <w:t xml:space="preserve"> </w:t>
      </w:r>
      <w:proofErr w:type="spellStart"/>
      <w:r w:rsidRPr="003D304C">
        <w:rPr>
          <w:rFonts w:ascii="Calibri" w:hAnsi="Calibri" w:cs="Calibri"/>
          <w:sz w:val="24"/>
          <w:szCs w:val="24"/>
        </w:rPr>
        <w:t>Bodruzzaman</w:t>
      </w:r>
      <w:proofErr w:type="spellEnd"/>
      <w:r w:rsidRPr="003D304C">
        <w:rPr>
          <w:rFonts w:ascii="Calibri" w:hAnsi="Calibri" w:cs="Calibri"/>
          <w:sz w:val="24"/>
          <w:szCs w:val="24"/>
        </w:rPr>
        <w:t xml:space="preserve"> Ansari </w:t>
      </w:r>
    </w:p>
    <w:p w14:paraId="074A8C93" w14:textId="5F938747" w:rsidR="003D304C" w:rsidRPr="003D304C" w:rsidRDefault="00000000" w:rsidP="003D304C">
      <w:pPr>
        <w:rPr>
          <w:rFonts w:ascii="Calibri" w:hAnsi="Calibri" w:cs="Calibri"/>
          <w:sz w:val="24"/>
          <w:szCs w:val="24"/>
          <w:u w:val="single"/>
        </w:rPr>
      </w:pPr>
      <w:hyperlink r:id="rId9" w:history="1">
        <w:r w:rsidR="003D304C" w:rsidRPr="00D956B9">
          <w:rPr>
            <w:rStyle w:val="Hyperlink"/>
            <w:rFonts w:ascii="Calibri" w:hAnsi="Calibri" w:cs="Calibri"/>
            <w:sz w:val="24"/>
            <w:szCs w:val="24"/>
          </w:rPr>
          <w:t>ansaribodruzzaman@gmail.com</w:t>
        </w:r>
      </w:hyperlink>
    </w:p>
    <w:p w14:paraId="5AA26A4E" w14:textId="77777777" w:rsidR="00B34115" w:rsidRDefault="00B34115" w:rsidP="003D304C">
      <w:pPr>
        <w:rPr>
          <w:rFonts w:ascii="Calibri" w:hAnsi="Calibri" w:cs="Calibri"/>
          <w:sz w:val="24"/>
          <w:szCs w:val="24"/>
        </w:rPr>
      </w:pPr>
      <w:r w:rsidRPr="00B34115">
        <w:rPr>
          <w:rFonts w:ascii="Calibri" w:hAnsi="Calibri" w:cs="Calibri"/>
          <w:sz w:val="24"/>
          <w:szCs w:val="24"/>
        </w:rPr>
        <w:t xml:space="preserve">Dalia Akter </w:t>
      </w:r>
    </w:p>
    <w:p w14:paraId="4CCEE6D7" w14:textId="2558CC4D" w:rsidR="002071ED" w:rsidRDefault="00000000" w:rsidP="003D304C">
      <w:pPr>
        <w:rPr>
          <w:rFonts w:ascii="Calibri" w:hAnsi="Calibri" w:cs="Calibri"/>
          <w:sz w:val="24"/>
          <w:szCs w:val="24"/>
        </w:rPr>
      </w:pPr>
      <w:hyperlink r:id="rId10" w:history="1">
        <w:r w:rsidR="002071ED" w:rsidRPr="00D956B9">
          <w:rPr>
            <w:rStyle w:val="Hyperlink"/>
            <w:rFonts w:ascii="Calibri" w:hAnsi="Calibri" w:cs="Calibri"/>
            <w:sz w:val="24"/>
            <w:szCs w:val="24"/>
          </w:rPr>
          <w:t>daliaakter6262@gmail.com</w:t>
        </w:r>
      </w:hyperlink>
    </w:p>
    <w:p w14:paraId="18553B5B" w14:textId="272B8D0D" w:rsidR="003D304C" w:rsidRPr="003D304C" w:rsidRDefault="003D304C" w:rsidP="003D304C">
      <w:pPr>
        <w:rPr>
          <w:rFonts w:ascii="Calibri" w:hAnsi="Calibri" w:cs="Calibri"/>
          <w:sz w:val="24"/>
          <w:szCs w:val="24"/>
        </w:rPr>
      </w:pPr>
      <w:r w:rsidRPr="003D304C">
        <w:rPr>
          <w:rFonts w:ascii="Calibri" w:hAnsi="Calibri" w:cs="Calibri"/>
          <w:sz w:val="24"/>
          <w:szCs w:val="24"/>
        </w:rPr>
        <w:t>Nipa Chowdhury</w:t>
      </w:r>
    </w:p>
    <w:p w14:paraId="18D2D7F8" w14:textId="5EFAF7E1" w:rsidR="003D304C" w:rsidRDefault="00000000" w:rsidP="003D304C">
      <w:pPr>
        <w:rPr>
          <w:rStyle w:val="Hyperlink"/>
          <w:rFonts w:ascii="Calibri" w:hAnsi="Calibri" w:cs="Calibri"/>
          <w:sz w:val="24"/>
          <w:szCs w:val="24"/>
        </w:rPr>
      </w:pPr>
      <w:hyperlink r:id="rId11" w:history="1">
        <w:r w:rsidR="003D304C" w:rsidRPr="00D956B9">
          <w:rPr>
            <w:rStyle w:val="Hyperlink"/>
            <w:rFonts w:ascii="Calibri" w:hAnsi="Calibri" w:cs="Calibri"/>
            <w:sz w:val="24"/>
            <w:szCs w:val="24"/>
          </w:rPr>
          <w:t>nipachymoni22@gmail.com</w:t>
        </w:r>
      </w:hyperlink>
    </w:p>
    <w:p w14:paraId="07AD27B4" w14:textId="77777777" w:rsidR="006A3100" w:rsidRPr="00760408" w:rsidRDefault="006A3100" w:rsidP="006A3100">
      <w:pPr>
        <w:spacing w:line="276" w:lineRule="auto"/>
        <w:rPr>
          <w:rFonts w:ascii="Calibri" w:hAnsi="Calibri" w:cs="Calibri"/>
          <w:color w:val="000000"/>
          <w:sz w:val="24"/>
          <w:szCs w:val="24"/>
        </w:rPr>
      </w:pPr>
      <w:r w:rsidRPr="00760408">
        <w:rPr>
          <w:rFonts w:ascii="Calibri" w:hAnsi="Calibri" w:cs="Calibri"/>
          <w:color w:val="000000"/>
          <w:sz w:val="24"/>
          <w:szCs w:val="24"/>
        </w:rPr>
        <w:t>Md Sabbir Hossain</w:t>
      </w:r>
    </w:p>
    <w:p w14:paraId="6D9B327B" w14:textId="67AB749F" w:rsidR="006A3100" w:rsidRPr="006A3100" w:rsidRDefault="00000000" w:rsidP="006A3100">
      <w:pPr>
        <w:spacing w:line="276" w:lineRule="auto"/>
        <w:rPr>
          <w:rFonts w:ascii="Calibri" w:hAnsi="Calibri" w:cs="Calibri"/>
          <w:color w:val="000000"/>
          <w:sz w:val="24"/>
          <w:szCs w:val="24"/>
        </w:rPr>
      </w:pPr>
      <w:hyperlink r:id="rId12" w:history="1">
        <w:r w:rsidR="006A3100" w:rsidRPr="00760408">
          <w:rPr>
            <w:rStyle w:val="Hyperlink"/>
            <w:rFonts w:ascii="Calibri" w:hAnsi="Calibri" w:cs="Calibri"/>
            <w:sz w:val="24"/>
            <w:szCs w:val="24"/>
          </w:rPr>
          <w:t>bmsabbirhossainsakib@gmail.com</w:t>
        </w:r>
      </w:hyperlink>
    </w:p>
    <w:p w14:paraId="6BB40AA0" w14:textId="77777777" w:rsidR="003D304C" w:rsidRPr="003D304C" w:rsidRDefault="003D304C" w:rsidP="003D304C">
      <w:pPr>
        <w:rPr>
          <w:rFonts w:ascii="Calibri" w:hAnsi="Calibri" w:cs="Calibri"/>
          <w:sz w:val="24"/>
          <w:szCs w:val="24"/>
        </w:rPr>
      </w:pPr>
      <w:r w:rsidRPr="003D304C">
        <w:rPr>
          <w:rFonts w:ascii="Calibri" w:hAnsi="Calibri" w:cs="Calibri"/>
          <w:sz w:val="24"/>
          <w:szCs w:val="24"/>
        </w:rPr>
        <w:t>Md Jamal Uddin</w:t>
      </w:r>
    </w:p>
    <w:p w14:paraId="75088B8A" w14:textId="77777777" w:rsidR="003D304C" w:rsidRPr="003D304C" w:rsidRDefault="00000000" w:rsidP="003D304C">
      <w:pPr>
        <w:rPr>
          <w:rFonts w:ascii="Calibri" w:hAnsi="Calibri" w:cs="Calibri"/>
          <w:sz w:val="24"/>
          <w:szCs w:val="24"/>
        </w:rPr>
      </w:pPr>
      <w:hyperlink r:id="rId13" w:history="1">
        <w:r w:rsidR="003D304C" w:rsidRPr="003D304C">
          <w:rPr>
            <w:rStyle w:val="Hyperlink"/>
            <w:rFonts w:ascii="Calibri" w:hAnsi="Calibri" w:cs="Calibri"/>
            <w:sz w:val="24"/>
            <w:szCs w:val="24"/>
          </w:rPr>
          <w:t>jamal-sta@sust.edu</w:t>
        </w:r>
      </w:hyperlink>
    </w:p>
    <w:p w14:paraId="63DE313B" w14:textId="77777777" w:rsidR="003D304C" w:rsidRPr="003D304C" w:rsidRDefault="003D304C" w:rsidP="003D304C">
      <w:pPr>
        <w:rPr>
          <w:rFonts w:ascii="Calibri" w:hAnsi="Calibri" w:cs="Calibri"/>
          <w:b/>
          <w:bCs/>
          <w:sz w:val="24"/>
          <w:szCs w:val="24"/>
        </w:rPr>
      </w:pPr>
    </w:p>
    <w:p w14:paraId="5E138743" w14:textId="77777777" w:rsidR="003D304C" w:rsidRPr="003D304C" w:rsidRDefault="003D304C" w:rsidP="003D304C">
      <w:pPr>
        <w:rPr>
          <w:rFonts w:ascii="Calibri" w:hAnsi="Calibri" w:cs="Calibri"/>
          <w:sz w:val="24"/>
          <w:szCs w:val="24"/>
        </w:rPr>
      </w:pPr>
      <w:r w:rsidRPr="003D304C">
        <w:rPr>
          <w:rFonts w:ascii="Calibri" w:hAnsi="Calibri" w:cs="Calibri"/>
          <w:sz w:val="24"/>
          <w:szCs w:val="24"/>
        </w:rPr>
        <w:t>1. Biostatistics, Epidemiology and Public Health Research Team, Department of Statistics, Shahjalal University of Science and Technology, Sylhet-3114, Bangladesh</w:t>
      </w:r>
    </w:p>
    <w:p w14:paraId="2E390595" w14:textId="77777777" w:rsidR="003D304C" w:rsidRDefault="003D304C" w:rsidP="003D304C">
      <w:pPr>
        <w:rPr>
          <w:rFonts w:ascii="Calibri" w:hAnsi="Calibri" w:cs="Calibri"/>
          <w:sz w:val="24"/>
          <w:szCs w:val="24"/>
        </w:rPr>
      </w:pPr>
      <w:r w:rsidRPr="003D304C">
        <w:rPr>
          <w:rFonts w:ascii="Calibri" w:hAnsi="Calibri" w:cs="Calibri"/>
          <w:sz w:val="24"/>
          <w:szCs w:val="24"/>
        </w:rPr>
        <w:t>2. Faculty of Graduate Education, Daffodil International University, Dhaka, Bangladesh</w:t>
      </w:r>
    </w:p>
    <w:p w14:paraId="01F90C41" w14:textId="02DA20A1" w:rsidR="006E42C4" w:rsidRPr="003D304C" w:rsidRDefault="006E42C4" w:rsidP="003D304C">
      <w:pPr>
        <w:rPr>
          <w:rFonts w:ascii="Calibri" w:hAnsi="Calibri" w:cs="Calibri"/>
          <w:sz w:val="24"/>
          <w:szCs w:val="24"/>
        </w:rPr>
      </w:pPr>
      <w:r>
        <w:rPr>
          <w:rFonts w:ascii="Calibri" w:hAnsi="Calibri" w:cs="Calibri"/>
          <w:sz w:val="24"/>
          <w:szCs w:val="24"/>
        </w:rPr>
        <w:t>3. Equal contributions</w:t>
      </w:r>
    </w:p>
    <w:p w14:paraId="4EACFB4C" w14:textId="77777777" w:rsidR="003D304C" w:rsidRPr="003D304C" w:rsidRDefault="003D304C" w:rsidP="003D304C">
      <w:pPr>
        <w:rPr>
          <w:rFonts w:ascii="Calibri" w:hAnsi="Calibri" w:cs="Calibri"/>
          <w:sz w:val="24"/>
          <w:szCs w:val="24"/>
        </w:rPr>
      </w:pPr>
      <w:r w:rsidRPr="003D304C">
        <w:rPr>
          <w:rFonts w:ascii="Calibri" w:hAnsi="Calibri" w:cs="Calibri"/>
          <w:sz w:val="24"/>
          <w:szCs w:val="24"/>
        </w:rPr>
        <w:t xml:space="preserve">* </w:t>
      </w:r>
      <w:r w:rsidRPr="003D304C">
        <w:rPr>
          <w:rFonts w:ascii="Calibri" w:hAnsi="Calibri" w:cs="Calibri"/>
          <w:b/>
          <w:bCs/>
          <w:sz w:val="24"/>
          <w:szCs w:val="24"/>
        </w:rPr>
        <w:t>Correspondence to:</w:t>
      </w:r>
      <w:r w:rsidRPr="003D304C">
        <w:rPr>
          <w:rFonts w:ascii="Calibri" w:hAnsi="Calibri" w:cs="Calibri"/>
          <w:sz w:val="24"/>
          <w:szCs w:val="24"/>
        </w:rPr>
        <w:t xml:space="preserve"> Md Jamal Uddin, PhD, Professor, Department of Statistics, Shahjalal University of Science and Technology, Sylhet, Bangladesh. Email: </w:t>
      </w:r>
      <w:hyperlink r:id="rId14" w:history="1">
        <w:r w:rsidRPr="003D304C">
          <w:rPr>
            <w:rStyle w:val="Hyperlink"/>
            <w:rFonts w:ascii="Calibri" w:hAnsi="Calibri" w:cs="Calibri"/>
            <w:sz w:val="24"/>
            <w:szCs w:val="24"/>
          </w:rPr>
          <w:t>jamal-sta@sust.edu</w:t>
        </w:r>
      </w:hyperlink>
    </w:p>
    <w:p w14:paraId="14319DE6" w14:textId="77777777" w:rsidR="004F0B74" w:rsidRDefault="004F0B74">
      <w:pPr>
        <w:rPr>
          <w:rFonts w:ascii="Calibri" w:hAnsi="Calibri" w:cs="Calibri"/>
          <w:sz w:val="24"/>
          <w:szCs w:val="24"/>
        </w:rPr>
      </w:pPr>
    </w:p>
    <w:p w14:paraId="6A0D1323" w14:textId="77777777" w:rsidR="002071ED" w:rsidRDefault="002071ED">
      <w:pPr>
        <w:rPr>
          <w:rFonts w:ascii="Calibri" w:hAnsi="Calibri" w:cs="Calibri"/>
          <w:sz w:val="24"/>
          <w:szCs w:val="24"/>
        </w:rPr>
      </w:pPr>
    </w:p>
    <w:p w14:paraId="3BE295FA" w14:textId="77777777" w:rsidR="002071ED" w:rsidRDefault="002071ED">
      <w:pPr>
        <w:rPr>
          <w:rFonts w:ascii="Calibri" w:hAnsi="Calibri" w:cs="Calibri"/>
          <w:sz w:val="24"/>
          <w:szCs w:val="24"/>
        </w:rPr>
      </w:pPr>
    </w:p>
    <w:p w14:paraId="6D4E8579" w14:textId="77777777" w:rsidR="006E42C4" w:rsidRDefault="006E42C4">
      <w:pPr>
        <w:rPr>
          <w:rFonts w:ascii="Calibri" w:hAnsi="Calibri" w:cs="Calibri"/>
          <w:sz w:val="24"/>
          <w:szCs w:val="24"/>
        </w:rPr>
      </w:pPr>
    </w:p>
    <w:p w14:paraId="31402D3B" w14:textId="77777777" w:rsidR="004518C5" w:rsidRDefault="004518C5">
      <w:pPr>
        <w:rPr>
          <w:rFonts w:ascii="Calibri" w:hAnsi="Calibri" w:cs="Calibri"/>
          <w:sz w:val="24"/>
          <w:szCs w:val="24"/>
        </w:rPr>
      </w:pPr>
    </w:p>
    <w:p w14:paraId="3E4D8CDC" w14:textId="66C722B6" w:rsidR="002071ED" w:rsidRDefault="002071ED" w:rsidP="002071ED">
      <w:pPr>
        <w:spacing w:line="360" w:lineRule="auto"/>
        <w:jc w:val="both"/>
        <w:rPr>
          <w:rFonts w:ascii="Calibri" w:hAnsi="Calibri" w:cs="Calibri"/>
          <w:b/>
          <w:sz w:val="24"/>
          <w:szCs w:val="24"/>
        </w:rPr>
      </w:pPr>
      <w:r>
        <w:rPr>
          <w:rFonts w:ascii="Calibri" w:hAnsi="Calibri" w:cs="Calibri"/>
          <w:b/>
          <w:sz w:val="24"/>
          <w:szCs w:val="24"/>
        </w:rPr>
        <w:lastRenderedPageBreak/>
        <w:t>Abstract</w:t>
      </w:r>
    </w:p>
    <w:p w14:paraId="03E08603" w14:textId="4BF76FAC" w:rsidR="002071ED" w:rsidRDefault="00B34115" w:rsidP="002071ED">
      <w:pPr>
        <w:spacing w:line="360" w:lineRule="auto"/>
        <w:jc w:val="both"/>
        <w:rPr>
          <w:rFonts w:ascii="Calibri" w:hAnsi="Calibri" w:cs="Calibri"/>
          <w:b/>
          <w:sz w:val="24"/>
          <w:szCs w:val="24"/>
        </w:rPr>
      </w:pPr>
      <w:r>
        <w:rPr>
          <w:rFonts w:ascii="Calibri" w:hAnsi="Calibri" w:cs="Calibri"/>
          <w:b/>
          <w:sz w:val="24"/>
          <w:szCs w:val="24"/>
        </w:rPr>
        <w:t>Background</w:t>
      </w:r>
    </w:p>
    <w:p w14:paraId="7DB96227" w14:textId="28618794" w:rsidR="00B34115" w:rsidRDefault="00F22B5F" w:rsidP="002071ED">
      <w:pPr>
        <w:spacing w:line="360" w:lineRule="auto"/>
        <w:jc w:val="both"/>
        <w:rPr>
          <w:rFonts w:ascii="Calibri" w:hAnsi="Calibri" w:cs="Calibri"/>
          <w:bCs/>
          <w:sz w:val="24"/>
          <w:szCs w:val="24"/>
        </w:rPr>
      </w:pPr>
      <w:r w:rsidRPr="00F22B5F">
        <w:rPr>
          <w:rFonts w:ascii="Calibri" w:hAnsi="Calibri" w:cs="Calibri"/>
          <w:bCs/>
          <w:sz w:val="24"/>
          <w:szCs w:val="24"/>
        </w:rPr>
        <w:t>To improve children's chances of survival, we need to understand what's causing their deaths.</w:t>
      </w:r>
      <w:r>
        <w:rPr>
          <w:rFonts w:ascii="Calibri" w:hAnsi="Calibri" w:cs="Calibri"/>
          <w:bCs/>
          <w:sz w:val="24"/>
          <w:szCs w:val="24"/>
        </w:rPr>
        <w:t xml:space="preserve"> </w:t>
      </w:r>
      <w:r w:rsidR="006B490B" w:rsidRPr="006B490B">
        <w:rPr>
          <w:rFonts w:ascii="Calibri" w:hAnsi="Calibri" w:cs="Calibri"/>
          <w:bCs/>
          <w:sz w:val="24"/>
          <w:szCs w:val="24"/>
        </w:rPr>
        <w:t>This study explores the factors leading to mortality among children under five in Bangladesh</w:t>
      </w:r>
      <w:r w:rsidRPr="00F22B5F">
        <w:rPr>
          <w:rFonts w:ascii="Calibri" w:hAnsi="Calibri" w:cs="Calibri"/>
          <w:bCs/>
          <w:sz w:val="24"/>
          <w:szCs w:val="24"/>
        </w:rPr>
        <w:t>.</w:t>
      </w:r>
      <w:r w:rsidR="006B490B">
        <w:rPr>
          <w:rFonts w:ascii="Calibri" w:hAnsi="Calibri" w:cs="Calibri"/>
          <w:bCs/>
          <w:sz w:val="24"/>
          <w:szCs w:val="24"/>
        </w:rPr>
        <w:t xml:space="preserve"> </w:t>
      </w:r>
    </w:p>
    <w:p w14:paraId="6FD408AE" w14:textId="2F254B8C" w:rsidR="006B490B" w:rsidRPr="006B490B" w:rsidRDefault="006B490B" w:rsidP="002071ED">
      <w:pPr>
        <w:spacing w:line="360" w:lineRule="auto"/>
        <w:jc w:val="both"/>
        <w:rPr>
          <w:rFonts w:ascii="Calibri" w:hAnsi="Calibri" w:cs="Calibri"/>
          <w:b/>
          <w:sz w:val="24"/>
          <w:szCs w:val="24"/>
        </w:rPr>
      </w:pPr>
      <w:r w:rsidRPr="006B490B">
        <w:rPr>
          <w:rFonts w:ascii="Calibri" w:hAnsi="Calibri" w:cs="Calibri"/>
          <w:b/>
          <w:sz w:val="24"/>
          <w:szCs w:val="24"/>
        </w:rPr>
        <w:t>Methods</w:t>
      </w:r>
    </w:p>
    <w:p w14:paraId="5F88CAFD" w14:textId="18EC66BD" w:rsidR="002071ED" w:rsidRDefault="00D32085" w:rsidP="002071ED">
      <w:pPr>
        <w:spacing w:line="360" w:lineRule="auto"/>
        <w:jc w:val="both"/>
        <w:rPr>
          <w:rFonts w:ascii="Calibri" w:hAnsi="Calibri" w:cs="Calibri"/>
          <w:color w:val="000000"/>
          <w:sz w:val="24"/>
          <w:szCs w:val="24"/>
        </w:rPr>
      </w:pPr>
      <w:r w:rsidRPr="00D32085">
        <w:rPr>
          <w:rFonts w:ascii="Calibri" w:hAnsi="Calibri" w:cs="Calibri"/>
          <w:color w:val="000000"/>
          <w:sz w:val="24"/>
          <w:szCs w:val="24"/>
        </w:rPr>
        <w:t xml:space="preserve">This study investigated the causes of death among children under five in Bangladesh using data from the Bangladesh Demographic and Health Survey (BDHS) of 2011 and 2017-2018. The BDHS employed a two-stage </w:t>
      </w:r>
      <w:r w:rsidR="00FD7F14">
        <w:rPr>
          <w:rFonts w:ascii="Calibri" w:hAnsi="Calibri" w:cs="Calibri"/>
          <w:color w:val="000000"/>
          <w:sz w:val="24"/>
          <w:szCs w:val="24"/>
        </w:rPr>
        <w:t xml:space="preserve">stratified </w:t>
      </w:r>
      <w:r w:rsidRPr="00D32085">
        <w:rPr>
          <w:rFonts w:ascii="Calibri" w:hAnsi="Calibri" w:cs="Calibri"/>
          <w:color w:val="000000"/>
          <w:sz w:val="24"/>
          <w:szCs w:val="24"/>
        </w:rPr>
        <w:t xml:space="preserve">cluster sampling design to achieve national representativeness. Verbal autopsy interviews were conducted to determine the cause of death based on information from family members or caregivers. The cause of death was assigned by a panel of three physicians using the ICD-10 coding system. Data from DHS survey was used to examine the number of deaths, proportional mortality ratios, and the impact of various factors on child </w:t>
      </w:r>
      <w:commentRangeStart w:id="0"/>
      <w:r w:rsidRPr="00D32085">
        <w:rPr>
          <w:rFonts w:ascii="Calibri" w:hAnsi="Calibri" w:cs="Calibri"/>
          <w:color w:val="000000"/>
          <w:sz w:val="24"/>
          <w:szCs w:val="24"/>
        </w:rPr>
        <w:t>mortality.</w:t>
      </w:r>
      <w:commentRangeEnd w:id="0"/>
      <w:r w:rsidR="00A0521C">
        <w:rPr>
          <w:rStyle w:val="CommentReference"/>
        </w:rPr>
        <w:commentReference w:id="0"/>
      </w:r>
      <w:r w:rsidR="0058057F">
        <w:rPr>
          <w:rFonts w:ascii="Calibri" w:hAnsi="Calibri" w:cs="Calibri"/>
          <w:color w:val="000000"/>
          <w:sz w:val="24"/>
          <w:szCs w:val="24"/>
        </w:rPr>
        <w:t xml:space="preserve"> </w:t>
      </w:r>
      <w:r w:rsidR="0058057F" w:rsidRPr="0058057F">
        <w:rPr>
          <w:rFonts w:ascii="Calibri" w:hAnsi="Calibri" w:cs="Calibri"/>
          <w:color w:val="000000"/>
          <w:sz w:val="24"/>
          <w:szCs w:val="24"/>
        </w:rPr>
        <w:t>DHS surveys employ sampling weights, adjusted for unequal selection probabilities and differential response rates, to accurately represent the population by correcting for oversampling and nonresponse bias in statistical analyses</w:t>
      </w:r>
      <w:r w:rsidR="0058057F">
        <w:rPr>
          <w:rFonts w:ascii="Calibri" w:hAnsi="Calibri" w:cs="Calibri"/>
          <w:color w:val="000000"/>
          <w:sz w:val="24"/>
          <w:szCs w:val="24"/>
        </w:rPr>
        <w:t>.</w:t>
      </w:r>
    </w:p>
    <w:p w14:paraId="747A9DB2" w14:textId="41E46894" w:rsidR="00D32085" w:rsidRDefault="00D32085" w:rsidP="002071ED">
      <w:pPr>
        <w:spacing w:line="360" w:lineRule="auto"/>
        <w:jc w:val="both"/>
        <w:rPr>
          <w:rFonts w:ascii="Calibri" w:hAnsi="Calibri" w:cs="Calibri"/>
          <w:b/>
          <w:sz w:val="24"/>
          <w:szCs w:val="24"/>
        </w:rPr>
      </w:pPr>
      <w:r>
        <w:rPr>
          <w:rFonts w:ascii="Calibri" w:hAnsi="Calibri" w:cs="Calibri"/>
          <w:b/>
          <w:sz w:val="24"/>
          <w:szCs w:val="24"/>
        </w:rPr>
        <w:t>Findings</w:t>
      </w:r>
    </w:p>
    <w:p w14:paraId="2792B2DC" w14:textId="4B9E6F15" w:rsidR="00D32085" w:rsidRDefault="004741C3" w:rsidP="002071ED">
      <w:pPr>
        <w:spacing w:line="360" w:lineRule="auto"/>
        <w:jc w:val="both"/>
        <w:rPr>
          <w:rFonts w:ascii="Calibri" w:hAnsi="Calibri" w:cs="Calibri"/>
          <w:bCs/>
          <w:sz w:val="24"/>
          <w:szCs w:val="24"/>
        </w:rPr>
      </w:pPr>
      <w:r>
        <w:rPr>
          <w:rFonts w:ascii="Calibri" w:hAnsi="Calibri" w:cs="Calibri"/>
          <w:bCs/>
          <w:sz w:val="24"/>
          <w:szCs w:val="24"/>
        </w:rPr>
        <w:t>According to the study,</w:t>
      </w:r>
      <w:r w:rsidR="00D32085" w:rsidRPr="00D32085">
        <w:rPr>
          <w:rFonts w:ascii="Calibri" w:hAnsi="Calibri" w:cs="Calibri"/>
          <w:bCs/>
          <w:sz w:val="24"/>
          <w:szCs w:val="24"/>
        </w:rPr>
        <w:t xml:space="preserve"> Pneumonia, birth asphyxia, preterm birth, and drowning were leading causes. Disparities existed by age, sex, location, and maternal age. Neonates had the highest mortality risk. Male children and those in rural areas faced higher risks. Dhaka and Chittagong divisions had the highest prevalence of deaths. </w:t>
      </w:r>
      <w:commentRangeStart w:id="1"/>
      <w:r w:rsidR="00D32085" w:rsidRPr="00D32085">
        <w:rPr>
          <w:rFonts w:ascii="Calibri" w:hAnsi="Calibri" w:cs="Calibri"/>
          <w:bCs/>
          <w:sz w:val="24"/>
          <w:szCs w:val="24"/>
        </w:rPr>
        <w:t>Young adult mothers</w:t>
      </w:r>
      <w:r>
        <w:rPr>
          <w:rFonts w:ascii="Calibri" w:hAnsi="Calibri" w:cs="Calibri"/>
          <w:bCs/>
          <w:sz w:val="24"/>
          <w:szCs w:val="24"/>
        </w:rPr>
        <w:t xml:space="preserve"> and </w:t>
      </w:r>
      <w:proofErr w:type="gramStart"/>
      <w:r>
        <w:rPr>
          <w:rFonts w:ascii="Calibri" w:hAnsi="Calibri" w:cs="Calibri"/>
          <w:bCs/>
          <w:sz w:val="24"/>
          <w:szCs w:val="24"/>
        </w:rPr>
        <w:t>adolescent</w:t>
      </w:r>
      <w:ins w:id="2" w:author="Sabbir Hossain" w:date="2024-07-13T00:20:00Z" w16du:dateUtc="2024-07-12T18:20:00Z">
        <w:r w:rsidR="00A0521C">
          <w:rPr>
            <w:rFonts w:ascii="Calibri" w:hAnsi="Calibri" w:cs="Calibri"/>
            <w:bCs/>
            <w:sz w:val="24"/>
            <w:szCs w:val="24"/>
          </w:rPr>
          <w:t>s</w:t>
        </w:r>
      </w:ins>
      <w:proofErr w:type="gramEnd"/>
      <w:r w:rsidR="0058057F">
        <w:rPr>
          <w:rFonts w:ascii="Calibri" w:hAnsi="Calibri" w:cs="Calibri"/>
          <w:bCs/>
          <w:sz w:val="24"/>
          <w:szCs w:val="24"/>
        </w:rPr>
        <w:t xml:space="preserve"> mothers</w:t>
      </w:r>
      <w:r w:rsidR="00D32085" w:rsidRPr="00D32085">
        <w:rPr>
          <w:rFonts w:ascii="Calibri" w:hAnsi="Calibri" w:cs="Calibri"/>
          <w:bCs/>
          <w:sz w:val="24"/>
          <w:szCs w:val="24"/>
        </w:rPr>
        <w:t xml:space="preserve"> were most affected. </w:t>
      </w:r>
      <w:commentRangeEnd w:id="1"/>
      <w:r w:rsidR="00A0521C">
        <w:rPr>
          <w:rStyle w:val="CommentReference"/>
        </w:rPr>
        <w:commentReference w:id="1"/>
      </w:r>
      <w:r w:rsidR="00BA217B" w:rsidRPr="00BA217B">
        <w:t xml:space="preserve"> </w:t>
      </w:r>
      <w:r w:rsidR="00BA217B" w:rsidRPr="00BA217B">
        <w:rPr>
          <w:rFonts w:ascii="Calibri" w:hAnsi="Calibri" w:cs="Calibri"/>
          <w:bCs/>
          <w:sz w:val="24"/>
          <w:szCs w:val="24"/>
        </w:rPr>
        <w:t xml:space="preserve">Despite increased antenatal care, significant child deaths continued to occur, indicating a </w:t>
      </w:r>
      <w:r w:rsidR="00B24AB4" w:rsidRPr="00BA217B">
        <w:rPr>
          <w:rFonts w:ascii="Calibri" w:hAnsi="Calibri" w:cs="Calibri"/>
          <w:bCs/>
          <w:sz w:val="24"/>
          <w:szCs w:val="24"/>
        </w:rPr>
        <w:t>deficiency</w:t>
      </w:r>
      <w:r w:rsidR="00BA217B">
        <w:rPr>
          <w:rFonts w:ascii="Calibri" w:hAnsi="Calibri" w:cs="Calibri"/>
          <w:bCs/>
          <w:sz w:val="24"/>
          <w:szCs w:val="24"/>
        </w:rPr>
        <w:t xml:space="preserve"> </w:t>
      </w:r>
      <w:r w:rsidR="00BA217B" w:rsidRPr="00BA217B">
        <w:rPr>
          <w:rFonts w:ascii="Calibri" w:hAnsi="Calibri" w:cs="Calibri"/>
          <w:bCs/>
          <w:sz w:val="24"/>
          <w:szCs w:val="24"/>
        </w:rPr>
        <w:t>in healthcare quality.</w:t>
      </w:r>
    </w:p>
    <w:p w14:paraId="26CFBA21" w14:textId="73E991E2" w:rsidR="004741C3" w:rsidRDefault="004741C3" w:rsidP="002071ED">
      <w:pPr>
        <w:spacing w:line="360" w:lineRule="auto"/>
        <w:jc w:val="both"/>
        <w:rPr>
          <w:rFonts w:ascii="Calibri" w:hAnsi="Calibri" w:cs="Calibri"/>
          <w:b/>
          <w:sz w:val="24"/>
          <w:szCs w:val="24"/>
        </w:rPr>
      </w:pPr>
      <w:r w:rsidRPr="004741C3">
        <w:rPr>
          <w:rFonts w:ascii="Calibri" w:hAnsi="Calibri" w:cs="Calibri"/>
          <w:b/>
          <w:sz w:val="24"/>
          <w:szCs w:val="24"/>
        </w:rPr>
        <w:t>Conclusion</w:t>
      </w:r>
    </w:p>
    <w:p w14:paraId="10B9CA24" w14:textId="5718FAC9" w:rsidR="004741C3" w:rsidRPr="006A3100" w:rsidRDefault="009E4EE1" w:rsidP="002071ED">
      <w:pPr>
        <w:spacing w:line="360" w:lineRule="auto"/>
        <w:jc w:val="both"/>
        <w:rPr>
          <w:rFonts w:ascii="Calibri" w:hAnsi="Calibri" w:cs="Calibri"/>
          <w:bCs/>
          <w:sz w:val="24"/>
          <w:szCs w:val="24"/>
        </w:rPr>
      </w:pPr>
      <w:r w:rsidRPr="009E4EE1">
        <w:rPr>
          <w:rFonts w:ascii="Calibri" w:hAnsi="Calibri" w:cs="Calibri"/>
          <w:bCs/>
          <w:sz w:val="24"/>
          <w:szCs w:val="24"/>
        </w:rPr>
        <w:t>The study identified pneumonia, birth asphyxia, infections, and preterm birth as major causes of under-five mortality in Bangladesh, with higher risks in rural areas, densely populated regions, and the neonatal period. Improving healthcare, particularly in rural regions, addressing child marriage, and promoting child health awareness are crucial for reducing child deaths</w:t>
      </w:r>
      <w:commentRangeStart w:id="3"/>
      <w:r w:rsidR="006A3100" w:rsidRPr="006A3100">
        <w:rPr>
          <w:rFonts w:ascii="Calibri" w:hAnsi="Calibri" w:cs="Calibri"/>
          <w:bCs/>
          <w:sz w:val="24"/>
          <w:szCs w:val="24"/>
        </w:rPr>
        <w:t>.</w:t>
      </w:r>
      <w:commentRangeEnd w:id="3"/>
      <w:r w:rsidR="00A0521C">
        <w:rPr>
          <w:rStyle w:val="CommentReference"/>
        </w:rPr>
        <w:commentReference w:id="3"/>
      </w:r>
    </w:p>
    <w:p w14:paraId="248ADDDC" w14:textId="27F42CF8" w:rsidR="006A3100" w:rsidRPr="00C6313D" w:rsidRDefault="006A3100" w:rsidP="002071ED">
      <w:pPr>
        <w:spacing w:line="360" w:lineRule="auto"/>
        <w:jc w:val="both"/>
        <w:rPr>
          <w:rFonts w:ascii="Calibri" w:hAnsi="Calibri" w:cs="Calibri"/>
          <w:color w:val="000000"/>
          <w:sz w:val="24"/>
          <w:szCs w:val="24"/>
        </w:rPr>
      </w:pPr>
      <w:r w:rsidRPr="00760408">
        <w:rPr>
          <w:rFonts w:ascii="Calibri" w:hAnsi="Calibri" w:cs="Calibri"/>
          <w:b/>
          <w:bCs/>
          <w:color w:val="000000"/>
          <w:sz w:val="24"/>
          <w:szCs w:val="24"/>
        </w:rPr>
        <w:t>Keywords</w:t>
      </w:r>
      <w:r w:rsidRPr="00760408">
        <w:rPr>
          <w:rFonts w:ascii="Calibri" w:hAnsi="Calibri" w:cs="Calibri"/>
          <w:color w:val="000000"/>
          <w:sz w:val="24"/>
          <w:szCs w:val="24"/>
        </w:rPr>
        <w:t>:</w:t>
      </w:r>
      <w:r>
        <w:rPr>
          <w:rFonts w:ascii="Calibri" w:hAnsi="Calibri" w:cs="Calibri"/>
          <w:color w:val="000000"/>
          <w:sz w:val="24"/>
          <w:szCs w:val="24"/>
        </w:rPr>
        <w:t xml:space="preserve"> </w:t>
      </w:r>
      <w:r w:rsidRPr="00760408">
        <w:rPr>
          <w:rFonts w:ascii="Calibri" w:hAnsi="Calibri" w:cs="Calibri"/>
          <w:color w:val="000000"/>
          <w:sz w:val="24"/>
          <w:szCs w:val="24"/>
        </w:rPr>
        <w:t>Children Under Five</w:t>
      </w:r>
      <w:r>
        <w:rPr>
          <w:rFonts w:ascii="Calibri" w:hAnsi="Calibri" w:cs="Calibri"/>
          <w:color w:val="000000"/>
          <w:sz w:val="24"/>
          <w:szCs w:val="24"/>
        </w:rPr>
        <w:t xml:space="preserve">, </w:t>
      </w:r>
      <w:r w:rsidR="000311D0" w:rsidRPr="000311D0">
        <w:rPr>
          <w:rFonts w:ascii="Calibri" w:hAnsi="Calibri" w:cs="Calibri"/>
          <w:color w:val="000000"/>
          <w:sz w:val="24"/>
          <w:szCs w:val="24"/>
        </w:rPr>
        <w:t>Bangladesh, child death, causes of death, verbal autopsy</w:t>
      </w:r>
      <w:r w:rsidR="0024144F">
        <w:rPr>
          <w:rFonts w:ascii="Calibri" w:hAnsi="Calibri" w:cs="Calibri"/>
          <w:color w:val="000000"/>
          <w:sz w:val="24"/>
          <w:szCs w:val="24"/>
        </w:rPr>
        <w:t>,</w:t>
      </w:r>
      <w:r w:rsidR="000311D0">
        <w:rPr>
          <w:rFonts w:ascii="Calibri" w:hAnsi="Calibri" w:cs="Calibri"/>
          <w:color w:val="000000"/>
          <w:sz w:val="24"/>
          <w:szCs w:val="24"/>
        </w:rPr>
        <w:t xml:space="preserve"> DHS.</w:t>
      </w:r>
    </w:p>
    <w:p w14:paraId="4656DDAB" w14:textId="4EB72009" w:rsidR="002071ED" w:rsidRPr="002071ED" w:rsidRDefault="002071ED" w:rsidP="00E87D01">
      <w:pPr>
        <w:spacing w:line="360" w:lineRule="auto"/>
        <w:jc w:val="both"/>
        <w:rPr>
          <w:rFonts w:ascii="Calibri" w:hAnsi="Calibri" w:cs="Calibri"/>
          <w:b/>
          <w:sz w:val="24"/>
          <w:szCs w:val="24"/>
        </w:rPr>
      </w:pPr>
      <w:commentRangeStart w:id="4"/>
      <w:r w:rsidRPr="002071ED">
        <w:rPr>
          <w:rFonts w:ascii="Calibri" w:hAnsi="Calibri" w:cs="Calibri"/>
          <w:b/>
          <w:sz w:val="24"/>
          <w:szCs w:val="24"/>
        </w:rPr>
        <w:t>Introduction</w:t>
      </w:r>
      <w:commentRangeEnd w:id="4"/>
      <w:r w:rsidR="00FD7F14">
        <w:rPr>
          <w:rStyle w:val="CommentReference"/>
        </w:rPr>
        <w:commentReference w:id="4"/>
      </w:r>
    </w:p>
    <w:p w14:paraId="46AD5A2C" w14:textId="6D0915A3" w:rsidR="00561A9D" w:rsidRPr="00561A9D" w:rsidRDefault="00CA27CF" w:rsidP="00561A9D">
      <w:pPr>
        <w:spacing w:line="360" w:lineRule="auto"/>
        <w:jc w:val="both"/>
        <w:rPr>
          <w:rFonts w:ascii="Calibri" w:hAnsi="Calibri" w:cs="Calibri"/>
          <w:sz w:val="24"/>
          <w:szCs w:val="24"/>
        </w:rPr>
      </w:pPr>
      <w:r w:rsidRPr="00CA27CF">
        <w:rPr>
          <w:rFonts w:ascii="Calibri" w:hAnsi="Calibri" w:cs="Calibri"/>
          <w:sz w:val="24"/>
          <w:szCs w:val="24"/>
        </w:rPr>
        <w:t>The major causes of death among children under 5 in Bangladesh include pneumonia, birth asphyxia, prematurity, low birth weight, serious infections like sepsis, drowning, and congenital anomalies</w:t>
      </w:r>
      <w:r>
        <w:rPr>
          <w:rFonts w:ascii="Calibri" w:hAnsi="Calibri" w:cs="Calibri"/>
          <w:sz w:val="24"/>
          <w:szCs w:val="24"/>
          <w:vertAlign w:val="superscript"/>
        </w:rPr>
        <w:t>57</w:t>
      </w:r>
      <w:r>
        <w:rPr>
          <w:rFonts w:ascii="Calibri" w:hAnsi="Calibri" w:cs="Calibri"/>
          <w:sz w:val="24"/>
          <w:szCs w:val="24"/>
        </w:rPr>
        <w:t xml:space="preserve">. </w:t>
      </w:r>
      <w:r w:rsidR="00561A9D" w:rsidRPr="00561A9D">
        <w:rPr>
          <w:rFonts w:ascii="Calibri" w:hAnsi="Calibri" w:cs="Calibri"/>
          <w:sz w:val="24"/>
          <w:szCs w:val="24"/>
        </w:rPr>
        <w:t>An estimated 5.941 million children under the age of five died due to preventable diseases in 2015. Out of them, 2.681 million (45.1%) died during the neonatal phase, which is a child's first four weeks of life</w:t>
      </w:r>
      <w:r w:rsidR="00561A9D" w:rsidRPr="00561A9D">
        <w:rPr>
          <w:rFonts w:ascii="Calibri" w:hAnsi="Calibri" w:cs="Calibri"/>
          <w:sz w:val="24"/>
          <w:szCs w:val="24"/>
          <w:vertAlign w:val="superscript"/>
        </w:rPr>
        <w:t>1</w:t>
      </w:r>
      <w:r w:rsidR="00561A9D" w:rsidRPr="00561A9D">
        <w:rPr>
          <w:rFonts w:ascii="Calibri" w:hAnsi="Calibri" w:cs="Calibri"/>
          <w:sz w:val="24"/>
          <w:szCs w:val="24"/>
        </w:rPr>
        <w:t>. Over 4 million (4</w:t>
      </w:r>
      <w:r w:rsidR="009009BC">
        <w:rPr>
          <w:rFonts w:ascii="Calibri" w:hAnsi="Calibri" w:cs="Calibri"/>
          <w:sz w:val="24"/>
          <w:szCs w:val="24"/>
        </w:rPr>
        <w:t>.</w:t>
      </w:r>
      <w:r w:rsidR="00561A9D" w:rsidRPr="00561A9D">
        <w:rPr>
          <w:rFonts w:ascii="Calibri" w:hAnsi="Calibri" w:cs="Calibri"/>
          <w:sz w:val="24"/>
          <w:szCs w:val="24"/>
        </w:rPr>
        <w:t>020 million) fewer fatalities under the age of five happened worldwide in 2015 as compared to 2000</w:t>
      </w:r>
      <w:r w:rsidR="00561A9D" w:rsidRPr="00561A9D">
        <w:rPr>
          <w:rFonts w:ascii="Calibri" w:hAnsi="Calibri" w:cs="Calibri"/>
          <w:sz w:val="24"/>
          <w:szCs w:val="24"/>
          <w:vertAlign w:val="superscript"/>
        </w:rPr>
        <w:t>1</w:t>
      </w:r>
      <w:r w:rsidR="00561A9D" w:rsidRPr="00561A9D">
        <w:rPr>
          <w:rFonts w:ascii="Calibri" w:hAnsi="Calibri" w:cs="Calibri"/>
          <w:sz w:val="24"/>
          <w:szCs w:val="24"/>
        </w:rPr>
        <w:t>. Over 10 million children under the age of five die each year, nearly all of them in underdeveloped countries and primarily from avoidable causes</w:t>
      </w:r>
      <w:r w:rsidR="00561A9D" w:rsidRPr="00561A9D">
        <w:rPr>
          <w:rFonts w:ascii="Calibri" w:hAnsi="Calibri" w:cs="Calibri"/>
          <w:sz w:val="24"/>
          <w:szCs w:val="24"/>
          <w:vertAlign w:val="superscript"/>
        </w:rPr>
        <w:t>26</w:t>
      </w:r>
      <w:r w:rsidR="00561A9D" w:rsidRPr="00561A9D">
        <w:rPr>
          <w:rFonts w:ascii="Calibri" w:hAnsi="Calibri" w:cs="Calibri"/>
          <w:sz w:val="24"/>
          <w:szCs w:val="24"/>
        </w:rPr>
        <w:t>.  According to the latest estimates, six conditions account for 73% of mortality in children under five worldwide: malaria, diarrhea, neonatal sepsis or pneumonia, preterm delivery, and birth asphyxia</w:t>
      </w:r>
      <w:r w:rsidR="00561A9D" w:rsidRPr="00561A9D">
        <w:rPr>
          <w:rFonts w:ascii="Calibri" w:hAnsi="Calibri" w:cs="Calibri"/>
          <w:sz w:val="24"/>
          <w:szCs w:val="24"/>
          <w:vertAlign w:val="superscript"/>
        </w:rPr>
        <w:t>5</w:t>
      </w:r>
      <w:r w:rsidR="00561A9D" w:rsidRPr="00561A9D">
        <w:rPr>
          <w:rFonts w:ascii="Calibri" w:hAnsi="Calibri" w:cs="Calibri"/>
          <w:sz w:val="24"/>
          <w:szCs w:val="24"/>
        </w:rPr>
        <w:t>. It is essential to comprehend the reasons behind the deaths of this vulnerable group, which comprises 80% of the global child population</w:t>
      </w:r>
      <w:r w:rsidR="00561A9D" w:rsidRPr="00561A9D">
        <w:rPr>
          <w:rFonts w:ascii="Calibri" w:hAnsi="Calibri" w:cs="Calibri"/>
          <w:sz w:val="24"/>
          <w:szCs w:val="24"/>
          <w:vertAlign w:val="superscript"/>
        </w:rPr>
        <w:t>14</w:t>
      </w:r>
      <w:r w:rsidR="00561A9D" w:rsidRPr="00561A9D">
        <w:rPr>
          <w:rFonts w:ascii="Calibri" w:hAnsi="Calibri" w:cs="Calibri"/>
          <w:sz w:val="24"/>
          <w:szCs w:val="24"/>
        </w:rPr>
        <w:t>.</w:t>
      </w:r>
    </w:p>
    <w:p w14:paraId="5774C251" w14:textId="3DF63397" w:rsidR="00836349" w:rsidRDefault="00561A9D" w:rsidP="00561A9D">
      <w:pPr>
        <w:spacing w:line="360" w:lineRule="auto"/>
        <w:jc w:val="both"/>
        <w:rPr>
          <w:rFonts w:ascii="Calibri" w:hAnsi="Calibri" w:cs="Calibri"/>
          <w:sz w:val="24"/>
          <w:szCs w:val="24"/>
        </w:rPr>
      </w:pPr>
      <w:r w:rsidRPr="00561A9D">
        <w:rPr>
          <w:rFonts w:ascii="Calibri" w:hAnsi="Calibri" w:cs="Calibri"/>
          <w:sz w:val="24"/>
          <w:szCs w:val="24"/>
        </w:rPr>
        <w:t>Most deaths take place outside of medical facilities, where it is usually not possible to determine the reason for death and vital registration systems don't offer sufficient coverage</w:t>
      </w:r>
      <w:r w:rsidRPr="00561A9D">
        <w:rPr>
          <w:rFonts w:ascii="Calibri" w:hAnsi="Calibri" w:cs="Calibri"/>
          <w:sz w:val="24"/>
          <w:szCs w:val="24"/>
          <w:vertAlign w:val="superscript"/>
        </w:rPr>
        <w:t>4</w:t>
      </w:r>
      <w:r w:rsidRPr="00561A9D">
        <w:rPr>
          <w:rFonts w:ascii="Calibri" w:hAnsi="Calibri" w:cs="Calibri"/>
          <w:sz w:val="24"/>
          <w:szCs w:val="24"/>
        </w:rPr>
        <w:t>. Moreover, it does not provide up-to-date estimates on the percentage of deaths caused by specific factors. For instance, one of the leading causes of death for children under five is diarrhea.</w:t>
      </w:r>
      <w:r w:rsidRPr="00561A9D">
        <w:rPr>
          <w:rFonts w:ascii="Calibri" w:hAnsi="Calibri" w:cs="Calibri"/>
          <w:sz w:val="24"/>
          <w:szCs w:val="24"/>
          <w:vertAlign w:val="superscript"/>
        </w:rPr>
        <w:t>24</w:t>
      </w:r>
      <w:r w:rsidRPr="00561A9D">
        <w:rPr>
          <w:rFonts w:ascii="Calibri" w:hAnsi="Calibri" w:cs="Calibri"/>
          <w:sz w:val="24"/>
          <w:szCs w:val="24"/>
        </w:rPr>
        <w:t>. But the data analyzed only spanned from 1980 to 2009. It is crucial to have more recent estimates to guide present public health strategies, considering the ever-changing nature of health conditions and interventions. Moreover,</w:t>
      </w:r>
      <w:r w:rsidR="0026234A">
        <w:rPr>
          <w:rFonts w:ascii="Calibri" w:hAnsi="Calibri" w:cs="Calibri"/>
          <w:sz w:val="24"/>
          <w:szCs w:val="24"/>
        </w:rPr>
        <w:t xml:space="preserve"> </w:t>
      </w:r>
      <w:r w:rsidR="0026234A" w:rsidRPr="0026234A">
        <w:rPr>
          <w:rFonts w:ascii="Calibri" w:hAnsi="Calibri" w:cs="Calibri"/>
          <w:sz w:val="24"/>
          <w:szCs w:val="24"/>
        </w:rPr>
        <w:t xml:space="preserve">previous studies have frequently concentrated on </w:t>
      </w:r>
      <w:proofErr w:type="gramStart"/>
      <w:r w:rsidR="0026234A" w:rsidRPr="0026234A">
        <w:rPr>
          <w:rFonts w:ascii="Calibri" w:hAnsi="Calibri" w:cs="Calibri"/>
          <w:sz w:val="24"/>
          <w:szCs w:val="24"/>
        </w:rPr>
        <w:t>particular countries</w:t>
      </w:r>
      <w:proofErr w:type="gramEnd"/>
      <w:r w:rsidR="0026234A" w:rsidRPr="0026234A">
        <w:rPr>
          <w:rFonts w:ascii="Calibri" w:hAnsi="Calibri" w:cs="Calibri"/>
          <w:sz w:val="24"/>
          <w:szCs w:val="24"/>
        </w:rPr>
        <w:t xml:space="preserve"> or regions, which restrict the applicability of the results</w:t>
      </w:r>
      <w:r w:rsidRPr="00561A9D">
        <w:rPr>
          <w:rFonts w:ascii="Calibri" w:hAnsi="Calibri" w:cs="Calibri"/>
          <w:sz w:val="24"/>
          <w:szCs w:val="24"/>
        </w:rPr>
        <w:t>. For instance, in rural Western Kenya, malaria was a major contributor to mortality and the leading cause of death, followed by acute respiratory infections, including pneumonia</w:t>
      </w:r>
      <w:r w:rsidRPr="00561A9D">
        <w:rPr>
          <w:rFonts w:ascii="Calibri" w:hAnsi="Calibri" w:cs="Calibri"/>
          <w:sz w:val="24"/>
          <w:szCs w:val="24"/>
          <w:vertAlign w:val="superscript"/>
        </w:rPr>
        <w:t>25</w:t>
      </w:r>
      <w:r w:rsidRPr="00561A9D">
        <w:rPr>
          <w:rFonts w:ascii="Calibri" w:hAnsi="Calibri" w:cs="Calibri"/>
          <w:sz w:val="24"/>
          <w:szCs w:val="24"/>
        </w:rPr>
        <w:t>. But these findings may not be relevant to other settings. Conducting research across a wider range of countries and regions may offer a more comprehensive insight into the factors leading to death among children under the age of five in developing countries.</w:t>
      </w:r>
      <w:ins w:id="5" w:author="Sabbir Hossain" w:date="2024-07-13T00:27:00Z" w16du:dateUtc="2024-07-12T18:27:00Z">
        <w:r w:rsidR="00A0521C">
          <w:rPr>
            <w:rFonts w:ascii="Calibri" w:hAnsi="Calibri" w:cs="Calibri"/>
            <w:sz w:val="24"/>
            <w:szCs w:val="24"/>
          </w:rPr>
          <w:t xml:space="preserve"> </w:t>
        </w:r>
      </w:ins>
      <w:r w:rsidRPr="00561A9D">
        <w:rPr>
          <w:rFonts w:ascii="Calibri" w:hAnsi="Calibri" w:cs="Calibri"/>
          <w:sz w:val="24"/>
          <w:szCs w:val="24"/>
        </w:rPr>
        <w:t>Also, prior studies have has often focused on specific countries or regions, thereby limiting the generalizability of the findings</w:t>
      </w:r>
      <w:r w:rsidRPr="00561A9D">
        <w:rPr>
          <w:rFonts w:ascii="Calibri" w:hAnsi="Calibri" w:cs="Calibri"/>
          <w:sz w:val="24"/>
          <w:szCs w:val="24"/>
          <w:vertAlign w:val="superscript"/>
        </w:rPr>
        <w:t>13</w:t>
      </w:r>
      <w:r w:rsidRPr="00561A9D">
        <w:rPr>
          <w:rFonts w:ascii="Calibri" w:hAnsi="Calibri" w:cs="Calibri"/>
          <w:sz w:val="24"/>
          <w:szCs w:val="24"/>
        </w:rPr>
        <w:t>. Many developing countries, like Bangladesh, have a small number of deaths that a licensed physician attends; hence, not much is known about the causes of death there</w:t>
      </w:r>
      <w:r w:rsidRPr="00561A9D">
        <w:rPr>
          <w:rFonts w:ascii="Calibri" w:hAnsi="Calibri" w:cs="Calibri"/>
          <w:sz w:val="24"/>
          <w:szCs w:val="24"/>
          <w:vertAlign w:val="superscript"/>
        </w:rPr>
        <w:t xml:space="preserve"> 11</w:t>
      </w:r>
      <w:r w:rsidRPr="00561A9D">
        <w:rPr>
          <w:rFonts w:ascii="Calibri" w:hAnsi="Calibri" w:cs="Calibri"/>
          <w:sz w:val="24"/>
          <w:szCs w:val="24"/>
        </w:rPr>
        <w:t>. This is a primary factor contributing to the scarcity of data from developing countries such as Bangladesh.</w:t>
      </w:r>
    </w:p>
    <w:p w14:paraId="06B23CB9" w14:textId="6451F60E" w:rsidR="007246D9" w:rsidRDefault="007246D9" w:rsidP="00561A9D">
      <w:pPr>
        <w:spacing w:line="360" w:lineRule="auto"/>
        <w:jc w:val="both"/>
        <w:rPr>
          <w:rFonts w:ascii="Calibri" w:hAnsi="Calibri" w:cs="Calibri"/>
          <w:sz w:val="24"/>
          <w:szCs w:val="24"/>
        </w:rPr>
      </w:pPr>
      <w:r w:rsidRPr="00561A9D">
        <w:rPr>
          <w:rFonts w:ascii="Calibri" w:hAnsi="Calibri" w:cs="Calibri"/>
          <w:sz w:val="24"/>
          <w:szCs w:val="24"/>
        </w:rPr>
        <w:t>In developing nations, pneumonia is the primary cause of death for children under the age of five</w:t>
      </w:r>
      <w:r w:rsidRPr="00561A9D">
        <w:rPr>
          <w:rFonts w:ascii="Calibri" w:hAnsi="Calibri" w:cs="Calibri"/>
          <w:sz w:val="24"/>
          <w:szCs w:val="24"/>
          <w:vertAlign w:val="superscript"/>
        </w:rPr>
        <w:t>22</w:t>
      </w:r>
      <w:r w:rsidRPr="00561A9D">
        <w:rPr>
          <w:rFonts w:ascii="Calibri" w:hAnsi="Calibri" w:cs="Calibri"/>
          <w:sz w:val="24"/>
          <w:szCs w:val="24"/>
        </w:rPr>
        <w:t xml:space="preserve">. From 1993 to 2004, pneumonia continued to be the primary cause of mortality in Bangladesh, accounting for a considerable percentage of deaths among </w:t>
      </w:r>
      <w:r>
        <w:rPr>
          <w:rFonts w:ascii="Calibri" w:hAnsi="Calibri" w:cs="Calibri"/>
          <w:sz w:val="24"/>
          <w:szCs w:val="24"/>
        </w:rPr>
        <w:t>children</w:t>
      </w:r>
      <w:r w:rsidRPr="00561A9D">
        <w:rPr>
          <w:rFonts w:ascii="Calibri" w:hAnsi="Calibri" w:cs="Calibri"/>
          <w:sz w:val="24"/>
          <w:szCs w:val="24"/>
        </w:rPr>
        <w:t xml:space="preserve"> below the age of five</w:t>
      </w:r>
      <w:r w:rsidRPr="00561A9D">
        <w:rPr>
          <w:rFonts w:ascii="Calibri" w:hAnsi="Calibri" w:cs="Calibri"/>
          <w:sz w:val="24"/>
          <w:szCs w:val="24"/>
          <w:vertAlign w:val="superscript"/>
        </w:rPr>
        <w:t>23</w:t>
      </w:r>
      <w:r w:rsidRPr="00561A9D">
        <w:rPr>
          <w:rFonts w:ascii="Calibri" w:hAnsi="Calibri" w:cs="Calibri"/>
          <w:sz w:val="24"/>
          <w:szCs w:val="24"/>
        </w:rPr>
        <w:t>. Pneumonia is one of the main causes of mortality for children under five in countries with low to middle incomes, accounting for 52.3% of deaths</w:t>
      </w:r>
      <w:r w:rsidRPr="00561A9D">
        <w:rPr>
          <w:rFonts w:ascii="Calibri" w:hAnsi="Calibri" w:cs="Calibri"/>
          <w:sz w:val="24"/>
          <w:szCs w:val="24"/>
          <w:vertAlign w:val="superscript"/>
        </w:rPr>
        <w:t>2</w:t>
      </w:r>
      <w:r>
        <w:rPr>
          <w:rFonts w:ascii="Calibri" w:hAnsi="Calibri" w:cs="Calibri"/>
          <w:sz w:val="24"/>
          <w:szCs w:val="24"/>
          <w:vertAlign w:val="superscript"/>
        </w:rPr>
        <w:t>8,2</w:t>
      </w:r>
      <w:r w:rsidRPr="00561A9D">
        <w:rPr>
          <w:rFonts w:ascii="Calibri" w:hAnsi="Calibri" w:cs="Calibri"/>
          <w:sz w:val="24"/>
          <w:szCs w:val="24"/>
          <w:vertAlign w:val="superscript"/>
        </w:rPr>
        <w:t>9</w:t>
      </w:r>
      <w:r w:rsidRPr="00561A9D">
        <w:rPr>
          <w:rFonts w:ascii="Calibri" w:hAnsi="Calibri" w:cs="Calibri"/>
          <w:sz w:val="24"/>
          <w:szCs w:val="24"/>
        </w:rPr>
        <w:t>.</w:t>
      </w:r>
      <w:r>
        <w:rPr>
          <w:rFonts w:ascii="Calibri" w:hAnsi="Calibri" w:cs="Calibri"/>
          <w:sz w:val="24"/>
          <w:szCs w:val="24"/>
        </w:rPr>
        <w:t xml:space="preserve"> </w:t>
      </w:r>
      <w:r w:rsidRPr="00561A9D">
        <w:rPr>
          <w:rFonts w:ascii="Calibri" w:hAnsi="Calibri" w:cs="Calibri"/>
          <w:sz w:val="24"/>
          <w:szCs w:val="24"/>
        </w:rPr>
        <w:t>In 2015, India had the highest rate of mortality under five worldwide in 2015, with about 60% of those deaths occurring in the newborn period</w:t>
      </w:r>
      <w:r w:rsidRPr="00561A9D">
        <w:rPr>
          <w:rFonts w:ascii="Calibri" w:hAnsi="Calibri" w:cs="Calibri"/>
          <w:sz w:val="24"/>
          <w:szCs w:val="24"/>
          <w:vertAlign w:val="superscript"/>
        </w:rPr>
        <w:t>7</w:t>
      </w:r>
      <w:r w:rsidRPr="00561A9D">
        <w:rPr>
          <w:rFonts w:ascii="Calibri" w:hAnsi="Calibri" w:cs="Calibri"/>
          <w:sz w:val="24"/>
          <w:szCs w:val="24"/>
        </w:rPr>
        <w:t>. In India as a whole and in its major states, the estimated under-5 and neonatal mortality rates declined more quickly since 2000, although they were similar between 2010 and 2015 when compared to estimates from the National Family Health Survey 4</w:t>
      </w:r>
      <w:r w:rsidRPr="00561A9D">
        <w:rPr>
          <w:rFonts w:ascii="Calibri" w:hAnsi="Calibri" w:cs="Calibri"/>
          <w:sz w:val="24"/>
          <w:szCs w:val="24"/>
          <w:vertAlign w:val="superscript"/>
        </w:rPr>
        <w:t>27</w:t>
      </w:r>
      <w:r w:rsidRPr="00561A9D">
        <w:rPr>
          <w:rFonts w:ascii="Calibri" w:hAnsi="Calibri" w:cs="Calibri"/>
          <w:sz w:val="24"/>
          <w:szCs w:val="24"/>
        </w:rPr>
        <w:t>. Nevertheless, Bangladesh has shown significant progress in this regard, achieving remarkable success in reducing child mortality. In terms of achieving Millennium Development Goals (MDGs) 4 and 5, Bangladesh has achieved outstanding achievements.</w:t>
      </w:r>
      <w:r w:rsidRPr="00561A9D">
        <w:rPr>
          <w:rFonts w:ascii="Calibri" w:hAnsi="Calibri" w:cs="Calibri"/>
          <w:sz w:val="24"/>
          <w:szCs w:val="24"/>
          <w:vertAlign w:val="superscript"/>
        </w:rPr>
        <w:t>9</w:t>
      </w:r>
      <w:r w:rsidRPr="00561A9D">
        <w:rPr>
          <w:rFonts w:ascii="Calibri" w:hAnsi="Calibri" w:cs="Calibri"/>
          <w:sz w:val="24"/>
          <w:szCs w:val="24"/>
        </w:rPr>
        <w:t>. The 2010s appeared to be a stalling point for Bangladesh's apparent two-decade significant drop in child mortality that began in the 1990s</w:t>
      </w:r>
      <w:r w:rsidRPr="00561A9D">
        <w:rPr>
          <w:rFonts w:ascii="Calibri" w:hAnsi="Calibri" w:cs="Calibri"/>
          <w:sz w:val="24"/>
          <w:szCs w:val="24"/>
          <w:vertAlign w:val="superscript"/>
        </w:rPr>
        <w:t>30,31</w:t>
      </w:r>
      <w:r w:rsidRPr="00561A9D">
        <w:rPr>
          <w:rFonts w:ascii="Calibri" w:hAnsi="Calibri" w:cs="Calibri"/>
          <w:sz w:val="24"/>
          <w:szCs w:val="24"/>
        </w:rPr>
        <w:t>. Infant mortality rates decreased by around 6% and child mortality rates by nearly 27% during the BDHS 1996/97 and BDHS 1993/94 surveys, according to a comparison of these two surveys' data</w:t>
      </w:r>
      <w:r w:rsidRPr="00561A9D">
        <w:rPr>
          <w:rFonts w:ascii="Calibri" w:hAnsi="Calibri" w:cs="Calibri"/>
          <w:sz w:val="24"/>
          <w:szCs w:val="24"/>
          <w:vertAlign w:val="superscript"/>
        </w:rPr>
        <w:t>11</w:t>
      </w:r>
      <w:r w:rsidRPr="00561A9D">
        <w:rPr>
          <w:rFonts w:ascii="Calibri" w:hAnsi="Calibri" w:cs="Calibri"/>
          <w:sz w:val="24"/>
          <w:szCs w:val="24"/>
          <w:vertAlign w:val="subscript"/>
        </w:rPr>
        <w:t>.</w:t>
      </w:r>
    </w:p>
    <w:p w14:paraId="700811BB" w14:textId="03A6C692" w:rsidR="00F121E4" w:rsidRDefault="00C56E16" w:rsidP="00561A9D">
      <w:pPr>
        <w:spacing w:line="360" w:lineRule="auto"/>
        <w:jc w:val="both"/>
        <w:rPr>
          <w:rFonts w:ascii="Calibri" w:hAnsi="Calibri" w:cs="Calibri"/>
          <w:sz w:val="24"/>
          <w:szCs w:val="24"/>
        </w:rPr>
      </w:pPr>
      <w:r w:rsidRPr="00C56E16">
        <w:rPr>
          <w:rFonts w:ascii="Calibri" w:eastAsia="Times New Roman" w:hAnsi="Calibri" w:cs="Calibri"/>
          <w:sz w:val="24"/>
          <w:szCs w:val="24"/>
        </w:rPr>
        <w:t>Rotavirus infections are also a major cause of mortality in children under 5, particularly in countries with a high burden of diarrheal diseases</w:t>
      </w:r>
      <w:r w:rsidRPr="00C56E16">
        <w:rPr>
          <w:rFonts w:ascii="Calibri" w:eastAsia="Times New Roman" w:hAnsi="Calibri" w:cs="Calibri"/>
          <w:sz w:val="24"/>
          <w:szCs w:val="24"/>
          <w:vertAlign w:val="superscript"/>
        </w:rPr>
        <w:t>16</w:t>
      </w:r>
      <w:r w:rsidRPr="0048080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61A9D" w:rsidRPr="00561A9D">
        <w:rPr>
          <w:rFonts w:ascii="Calibri" w:hAnsi="Calibri" w:cs="Calibri"/>
          <w:sz w:val="24"/>
          <w:szCs w:val="24"/>
        </w:rPr>
        <w:t xml:space="preserve">Diarrheal diseases, including those caused by rotavirus, are a significant cause of mortality in emerging nations for children under five </w:t>
      </w:r>
      <w:r w:rsidR="00561A9D" w:rsidRPr="00561A9D">
        <w:rPr>
          <w:rFonts w:ascii="Calibri" w:hAnsi="Calibri" w:cs="Calibri"/>
          <w:sz w:val="24"/>
          <w:szCs w:val="24"/>
          <w:vertAlign w:val="superscript"/>
        </w:rPr>
        <w:t>18,17,</w:t>
      </w:r>
      <w:r w:rsidR="003325C5">
        <w:rPr>
          <w:rFonts w:ascii="Calibri" w:hAnsi="Calibri" w:cs="Calibri"/>
          <w:sz w:val="24"/>
          <w:szCs w:val="24"/>
          <w:vertAlign w:val="superscript"/>
        </w:rPr>
        <w:t>16,</w:t>
      </w:r>
      <w:r w:rsidR="00561A9D" w:rsidRPr="00561A9D">
        <w:rPr>
          <w:rFonts w:ascii="Calibri" w:hAnsi="Calibri" w:cs="Calibri"/>
          <w:sz w:val="24"/>
          <w:szCs w:val="24"/>
          <w:vertAlign w:val="superscript"/>
        </w:rPr>
        <w:t>19</w:t>
      </w:r>
      <w:r w:rsidR="00561A9D" w:rsidRPr="00561A9D">
        <w:rPr>
          <w:rFonts w:ascii="Calibri" w:hAnsi="Calibri" w:cs="Calibri"/>
          <w:sz w:val="24"/>
          <w:szCs w:val="24"/>
        </w:rPr>
        <w:t>. Identifying host biomarkers and proteome correlates can aid in the development of targeted interventions and treatments for infectious diseases, including pneumonia and respiratory syncytial virus infections</w:t>
      </w:r>
      <w:r w:rsidR="00561A9D" w:rsidRPr="00561A9D">
        <w:rPr>
          <w:rFonts w:ascii="Calibri" w:hAnsi="Calibri" w:cs="Calibri"/>
          <w:sz w:val="24"/>
          <w:szCs w:val="24"/>
          <w:vertAlign w:val="superscript"/>
        </w:rPr>
        <w:t>20,21</w:t>
      </w:r>
      <w:r w:rsidR="00561A9D" w:rsidRPr="00561A9D">
        <w:rPr>
          <w:rFonts w:ascii="Calibri" w:hAnsi="Calibri" w:cs="Calibri"/>
          <w:sz w:val="24"/>
          <w:szCs w:val="24"/>
        </w:rPr>
        <w:t>.The problem of child mortality in the under-five age group is one that is being addressed in nations like Bangladesh and India.</w:t>
      </w:r>
      <w:del w:id="6" w:author="Sabbir Hossain" w:date="2024-07-13T00:26:00Z" w16du:dateUtc="2024-07-12T18:26:00Z">
        <w:r w:rsidR="00561A9D" w:rsidRPr="00561A9D" w:rsidDel="00A0521C">
          <w:rPr>
            <w:rFonts w:ascii="Calibri" w:hAnsi="Calibri" w:cs="Calibri"/>
            <w:sz w:val="24"/>
            <w:szCs w:val="24"/>
          </w:rPr>
          <w:delText>.</w:delText>
        </w:r>
      </w:del>
      <w:r w:rsidR="00561A9D" w:rsidRPr="00561A9D">
        <w:rPr>
          <w:rFonts w:ascii="Calibri" w:hAnsi="Calibri" w:cs="Calibri"/>
          <w:sz w:val="24"/>
          <w:szCs w:val="24"/>
        </w:rPr>
        <w:t xml:space="preserve">  In 2015, India recorded the highest count of under-5 fatalities worldwide</w:t>
      </w:r>
      <w:r w:rsidR="00561A9D" w:rsidRPr="00561A9D">
        <w:rPr>
          <w:rFonts w:ascii="Calibri" w:hAnsi="Calibri" w:cs="Calibri"/>
          <w:sz w:val="24"/>
          <w:szCs w:val="24"/>
          <w:vertAlign w:val="superscript"/>
        </w:rPr>
        <w:t>7</w:t>
      </w:r>
      <w:r w:rsidR="00561A9D" w:rsidRPr="00561A9D">
        <w:rPr>
          <w:rFonts w:ascii="Calibri" w:hAnsi="Calibri" w:cs="Calibri"/>
          <w:sz w:val="24"/>
          <w:szCs w:val="24"/>
        </w:rPr>
        <w:t>. In India, there were reportedly 25.121 million births in 2015, however 1·201 million of children died before turning five.</w:t>
      </w:r>
      <w:r w:rsidR="00561A9D" w:rsidRPr="00561A9D">
        <w:rPr>
          <w:rFonts w:ascii="Calibri" w:hAnsi="Calibri" w:cs="Calibri"/>
          <w:sz w:val="24"/>
          <w:szCs w:val="24"/>
          <w:vertAlign w:val="superscript"/>
        </w:rPr>
        <w:t>7</w:t>
      </w:r>
      <w:r w:rsidR="00561A9D" w:rsidRPr="00561A9D">
        <w:rPr>
          <w:rFonts w:ascii="Calibri" w:hAnsi="Calibri" w:cs="Calibri"/>
          <w:sz w:val="24"/>
          <w:szCs w:val="24"/>
        </w:rPr>
        <w:t xml:space="preserve">. </w:t>
      </w:r>
    </w:p>
    <w:p w14:paraId="1304280E" w14:textId="70319F4F" w:rsidR="00561A9D" w:rsidRPr="00561A9D" w:rsidRDefault="00561A9D" w:rsidP="00561A9D">
      <w:pPr>
        <w:spacing w:line="360" w:lineRule="auto"/>
        <w:jc w:val="both"/>
        <w:rPr>
          <w:rFonts w:ascii="Calibri" w:hAnsi="Calibri" w:cs="Calibri"/>
          <w:sz w:val="24"/>
          <w:szCs w:val="24"/>
        </w:rPr>
      </w:pPr>
      <w:r w:rsidRPr="00561A9D">
        <w:rPr>
          <w:rFonts w:ascii="Calibri" w:hAnsi="Calibri" w:cs="Calibri"/>
          <w:sz w:val="24"/>
          <w:szCs w:val="24"/>
        </w:rPr>
        <w:t>Previous research</w:t>
      </w:r>
      <w:r w:rsidRPr="00561A9D">
        <w:rPr>
          <w:rFonts w:ascii="Calibri" w:hAnsi="Calibri" w:cs="Calibri"/>
          <w:sz w:val="24"/>
          <w:szCs w:val="24"/>
          <w:vertAlign w:val="superscript"/>
        </w:rPr>
        <w:t xml:space="preserve">1,2,5,6,10,15,16 </w:t>
      </w:r>
      <w:r w:rsidRPr="00561A9D">
        <w:rPr>
          <w:rFonts w:ascii="Calibri" w:hAnsi="Calibri" w:cs="Calibri"/>
          <w:sz w:val="24"/>
          <w:szCs w:val="24"/>
        </w:rPr>
        <w:t>has shed light on some of the causes of death among children under 5 in developing countries, but there are limitations to consider. Moreover, numerous studies</w:t>
      </w:r>
      <w:r w:rsidRPr="00561A9D">
        <w:rPr>
          <w:rFonts w:ascii="Calibri" w:hAnsi="Calibri" w:cs="Calibri"/>
          <w:sz w:val="24"/>
          <w:szCs w:val="24"/>
          <w:vertAlign w:val="superscript"/>
        </w:rPr>
        <w:t>1,2,5,6,10,15,16</w:t>
      </w:r>
      <w:r w:rsidRPr="00561A9D">
        <w:rPr>
          <w:rFonts w:ascii="Calibri" w:hAnsi="Calibri" w:cs="Calibri"/>
          <w:sz w:val="24"/>
          <w:szCs w:val="24"/>
        </w:rPr>
        <w:t xml:space="preserve"> on the causes of under-five deaths have been undertaken globally over the past few years. Additionally, some initiatives have been introduced to enhance the circumstances globally</w:t>
      </w:r>
      <w:r w:rsidRPr="00561A9D">
        <w:rPr>
          <w:rFonts w:ascii="Calibri" w:hAnsi="Calibri" w:cs="Calibri"/>
          <w:sz w:val="24"/>
          <w:szCs w:val="24"/>
          <w:vertAlign w:val="superscript"/>
        </w:rPr>
        <w:t>2</w:t>
      </w:r>
      <w:r w:rsidRPr="00561A9D">
        <w:rPr>
          <w:rFonts w:ascii="Calibri" w:hAnsi="Calibri" w:cs="Calibri"/>
          <w:sz w:val="24"/>
          <w:szCs w:val="24"/>
        </w:rPr>
        <w:t>. To stop avoidable infant and child deaths, the new Sustainable Development Goals (SDGs) require all nations to work toward reducing neonatal deaths to a minimum of 12 per thousand live births and under-5 mortality to a minimum of 25 per thousand live births by 2030.</w:t>
      </w:r>
      <w:r w:rsidRPr="00561A9D">
        <w:rPr>
          <w:rFonts w:ascii="Calibri" w:hAnsi="Calibri" w:cs="Calibri"/>
          <w:sz w:val="24"/>
          <w:szCs w:val="24"/>
          <w:vertAlign w:val="superscript"/>
        </w:rPr>
        <w:t>6</w:t>
      </w:r>
      <w:r w:rsidRPr="00561A9D">
        <w:rPr>
          <w:rFonts w:ascii="Calibri" w:hAnsi="Calibri" w:cs="Calibri"/>
          <w:sz w:val="24"/>
          <w:szCs w:val="24"/>
        </w:rPr>
        <w:t>. 42 percent of mortality among children under five worldwide between 2000 and 2003 occurred in the WHO's Africa area, and another 29 percent did so in southeast Asia</w:t>
      </w:r>
      <w:r w:rsidRPr="00561A9D">
        <w:rPr>
          <w:rFonts w:ascii="Calibri" w:hAnsi="Calibri" w:cs="Calibri"/>
          <w:sz w:val="24"/>
          <w:szCs w:val="24"/>
          <w:vertAlign w:val="superscript"/>
        </w:rPr>
        <w:t>5</w:t>
      </w:r>
      <w:r w:rsidRPr="00561A9D">
        <w:rPr>
          <w:rFonts w:ascii="Calibri" w:hAnsi="Calibri" w:cs="Calibri"/>
          <w:sz w:val="24"/>
          <w:szCs w:val="24"/>
        </w:rPr>
        <w:t>. This indicates that Southeast Asia as well as Africa are the most affected regions. Sub-Saharan Africa and southern Asia continued to be the MDG regions with the highest rates of under-5 mortality in 2015 (2,947 million and 1,891 million, respectively)</w:t>
      </w:r>
      <w:r w:rsidRPr="00561A9D">
        <w:rPr>
          <w:rFonts w:ascii="Calibri" w:hAnsi="Calibri" w:cs="Calibri"/>
          <w:sz w:val="24"/>
          <w:szCs w:val="24"/>
          <w:vertAlign w:val="superscript"/>
        </w:rPr>
        <w:t>1,10</w:t>
      </w:r>
      <w:r w:rsidRPr="00561A9D">
        <w:rPr>
          <w:rFonts w:ascii="Calibri" w:hAnsi="Calibri" w:cs="Calibri"/>
          <w:sz w:val="24"/>
          <w:szCs w:val="24"/>
        </w:rPr>
        <w:t>. One of the things causing deaths among children under five in sub-Saharan Africa is the rural-urban difference</w:t>
      </w:r>
      <w:r w:rsidRPr="00561A9D">
        <w:rPr>
          <w:rFonts w:ascii="Calibri" w:hAnsi="Calibri" w:cs="Calibri"/>
          <w:sz w:val="24"/>
          <w:szCs w:val="24"/>
          <w:vertAlign w:val="superscript"/>
        </w:rPr>
        <w:t>15</w:t>
      </w:r>
      <w:r w:rsidRPr="00561A9D">
        <w:rPr>
          <w:rFonts w:ascii="Calibri" w:hAnsi="Calibri" w:cs="Calibri"/>
          <w:sz w:val="24"/>
          <w:szCs w:val="24"/>
        </w:rPr>
        <w:t>.</w:t>
      </w:r>
    </w:p>
    <w:p w14:paraId="21814B59" w14:textId="2119E18B" w:rsidR="00561A9D" w:rsidRPr="00561A9D" w:rsidRDefault="00561A9D" w:rsidP="00561A9D">
      <w:pPr>
        <w:spacing w:line="360" w:lineRule="auto"/>
        <w:jc w:val="both"/>
        <w:rPr>
          <w:rFonts w:ascii="Calibri" w:hAnsi="Calibri" w:cs="Calibri"/>
          <w:sz w:val="24"/>
          <w:szCs w:val="24"/>
        </w:rPr>
      </w:pPr>
      <w:r w:rsidRPr="00561A9D">
        <w:rPr>
          <w:rFonts w:ascii="Calibri" w:hAnsi="Calibri" w:cs="Calibri"/>
          <w:sz w:val="24"/>
          <w:szCs w:val="24"/>
        </w:rPr>
        <w:t xml:space="preserve">To ensure the effectiveness of child survival efforts, it is essential to have exact information underlying the causes of death </w:t>
      </w:r>
      <w:r w:rsidRPr="00561A9D">
        <w:rPr>
          <w:rFonts w:ascii="Calibri" w:hAnsi="Calibri" w:cs="Calibri"/>
          <w:sz w:val="24"/>
          <w:szCs w:val="24"/>
          <w:vertAlign w:val="superscript"/>
        </w:rPr>
        <w:t>5</w:t>
      </w:r>
      <w:r w:rsidRPr="00561A9D">
        <w:rPr>
          <w:rFonts w:ascii="Calibri" w:hAnsi="Calibri" w:cs="Calibri"/>
          <w:sz w:val="24"/>
          <w:szCs w:val="24"/>
        </w:rPr>
        <w:t xml:space="preserve">. Understanding the cause of death in children under 5 is crucial as it can help policymakers and the government to take necessary steps. This knowledge will be useful in the creation of effective programs and regulations meant to lower the rates of child mortality. More than 200 million children under the age of five in developing nations like Bangladesh do not </w:t>
      </w:r>
      <w:proofErr w:type="gramStart"/>
      <w:r w:rsidRPr="00561A9D">
        <w:rPr>
          <w:rFonts w:ascii="Calibri" w:hAnsi="Calibri" w:cs="Calibri"/>
          <w:sz w:val="24"/>
          <w:szCs w:val="24"/>
        </w:rPr>
        <w:t>develop cognitively to the fullest extent</w:t>
      </w:r>
      <w:proofErr w:type="gramEnd"/>
      <w:r w:rsidRPr="00561A9D">
        <w:rPr>
          <w:rFonts w:ascii="Calibri" w:hAnsi="Calibri" w:cs="Calibri"/>
          <w:sz w:val="24"/>
          <w:szCs w:val="24"/>
        </w:rPr>
        <w:t xml:space="preserve"> possible</w:t>
      </w:r>
      <w:r w:rsidRPr="00561A9D">
        <w:rPr>
          <w:rFonts w:ascii="Calibri" w:hAnsi="Calibri" w:cs="Calibri"/>
          <w:sz w:val="24"/>
          <w:szCs w:val="24"/>
          <w:vertAlign w:val="superscript"/>
        </w:rPr>
        <w:t>3</w:t>
      </w:r>
      <w:r w:rsidRPr="00561A9D">
        <w:rPr>
          <w:rFonts w:ascii="Calibri" w:hAnsi="Calibri" w:cs="Calibri"/>
          <w:sz w:val="24"/>
          <w:szCs w:val="24"/>
        </w:rPr>
        <w:t>. The number of impacted children is excessively large. When considering Bangladesh, a low- or middle-income nation, these indicators hold significant importance in shaping child health policy formulation and making decisions about how to allocate limited resources effectively</w:t>
      </w:r>
      <w:r w:rsidRPr="00561A9D">
        <w:rPr>
          <w:rFonts w:ascii="Calibri" w:hAnsi="Calibri" w:cs="Calibri"/>
          <w:sz w:val="24"/>
          <w:szCs w:val="24"/>
          <w:vertAlign w:val="superscript"/>
        </w:rPr>
        <w:t>8</w:t>
      </w:r>
      <w:r w:rsidRPr="00561A9D">
        <w:rPr>
          <w:rFonts w:ascii="Calibri" w:hAnsi="Calibri" w:cs="Calibri"/>
          <w:sz w:val="24"/>
          <w:szCs w:val="24"/>
        </w:rPr>
        <w:t>. Assessing programmatic requirements, prioritizing interventions, and tracking success can all be facilitated by policymakers by analyzing patterns and trends in the causes of the child mortality rate under five</w:t>
      </w:r>
      <w:r w:rsidRPr="00561A9D">
        <w:rPr>
          <w:rFonts w:ascii="Calibri" w:hAnsi="Calibri" w:cs="Calibri"/>
          <w:sz w:val="24"/>
          <w:szCs w:val="24"/>
          <w:vertAlign w:val="superscript"/>
        </w:rPr>
        <w:t>4</w:t>
      </w:r>
      <w:r w:rsidRPr="00561A9D">
        <w:rPr>
          <w:rFonts w:ascii="Calibri" w:hAnsi="Calibri" w:cs="Calibri"/>
          <w:sz w:val="24"/>
          <w:szCs w:val="24"/>
        </w:rPr>
        <w:t>.</w:t>
      </w:r>
    </w:p>
    <w:p w14:paraId="783459E3" w14:textId="0C7A8C0A" w:rsidR="00561A9D" w:rsidRPr="00561A9D" w:rsidRDefault="00561A9D" w:rsidP="00561A9D">
      <w:pPr>
        <w:spacing w:line="360" w:lineRule="auto"/>
        <w:jc w:val="both"/>
        <w:rPr>
          <w:rFonts w:ascii="Calibri" w:hAnsi="Calibri" w:cs="Calibri"/>
          <w:sz w:val="24"/>
          <w:szCs w:val="24"/>
        </w:rPr>
      </w:pPr>
      <w:r w:rsidRPr="00561A9D">
        <w:rPr>
          <w:rFonts w:ascii="Calibri" w:hAnsi="Calibri" w:cs="Calibri"/>
          <w:sz w:val="24"/>
          <w:szCs w:val="24"/>
        </w:rPr>
        <w:t xml:space="preserve">In this study, we aimed to find the Causes of Death among under 5 Children in Bangladesh by using evidence from the BDHS 2011 and BDHS 17-2018 survey. </w:t>
      </w:r>
      <w:r w:rsidR="000C270B" w:rsidRPr="000C270B">
        <w:rPr>
          <w:rFonts w:ascii="Calibri" w:hAnsi="Calibri" w:cs="Calibri"/>
          <w:sz w:val="24"/>
          <w:szCs w:val="24"/>
        </w:rPr>
        <w:t>To authors best knowledge this is the first study to use data from the 2011 and 2017–18 VA (verbal autopsy) surveys in Bangladesh.</w:t>
      </w:r>
      <w:r w:rsidR="000C270B">
        <w:rPr>
          <w:rFonts w:ascii="Calibri" w:hAnsi="Calibri" w:cs="Calibri"/>
          <w:sz w:val="24"/>
          <w:szCs w:val="24"/>
        </w:rPr>
        <w:t xml:space="preserve"> </w:t>
      </w:r>
      <w:commentRangeStart w:id="7"/>
      <w:r w:rsidRPr="00561A9D">
        <w:rPr>
          <w:rFonts w:ascii="Calibri" w:hAnsi="Calibri" w:cs="Calibri"/>
          <w:sz w:val="24"/>
          <w:szCs w:val="24"/>
        </w:rPr>
        <w:t xml:space="preserve">Existing studies </w:t>
      </w:r>
      <w:commentRangeEnd w:id="7"/>
      <w:r w:rsidR="00FD7F14">
        <w:rPr>
          <w:rStyle w:val="CommentReference"/>
        </w:rPr>
        <w:commentReference w:id="7"/>
      </w:r>
      <w:r w:rsidRPr="00561A9D">
        <w:rPr>
          <w:rFonts w:ascii="Calibri" w:hAnsi="Calibri" w:cs="Calibri"/>
          <w:sz w:val="24"/>
          <w:szCs w:val="24"/>
        </w:rPr>
        <w:t>have utilized BDHS data to explore various health indicators, trends, and outcomes, yet no research has specifically addressed the evolution or changes in the causes of mortality over this seven-year interval. Furthermore, the present research endeavors to overcome the limitations and offer a thorough comprehension of the causes of death in this specific demographic in Bangladesh. By identifying the specific factors contributing to child mortality, interventions and policies can be developed to effectively reduce child mortality rates in Bangladesh.</w:t>
      </w:r>
    </w:p>
    <w:p w14:paraId="7E464591" w14:textId="608AFA74" w:rsidR="002071ED" w:rsidRPr="002071ED" w:rsidRDefault="002071ED" w:rsidP="00E87D01">
      <w:pPr>
        <w:spacing w:line="360" w:lineRule="auto"/>
        <w:jc w:val="both"/>
        <w:rPr>
          <w:rFonts w:ascii="Calibri" w:hAnsi="Calibri" w:cs="Calibri"/>
          <w:b/>
          <w:sz w:val="24"/>
          <w:szCs w:val="24"/>
        </w:rPr>
      </w:pPr>
      <w:r w:rsidRPr="002071ED">
        <w:rPr>
          <w:rFonts w:ascii="Calibri" w:hAnsi="Calibri" w:cs="Calibri"/>
          <w:b/>
          <w:sz w:val="24"/>
          <w:szCs w:val="24"/>
        </w:rPr>
        <w:t>Methodology</w:t>
      </w:r>
    </w:p>
    <w:p w14:paraId="68E7D7CA" w14:textId="083125FC" w:rsidR="002071ED" w:rsidRPr="00D753F9" w:rsidRDefault="002071ED" w:rsidP="00E87D01">
      <w:pPr>
        <w:spacing w:line="360" w:lineRule="auto"/>
        <w:jc w:val="both"/>
        <w:rPr>
          <w:rFonts w:ascii="Calibri" w:hAnsi="Calibri" w:cs="Calibri"/>
          <w:b/>
          <w:bCs/>
          <w:sz w:val="24"/>
          <w:szCs w:val="24"/>
        </w:rPr>
      </w:pPr>
      <w:r w:rsidRPr="00D753F9">
        <w:rPr>
          <w:rFonts w:ascii="Calibri" w:hAnsi="Calibri" w:cs="Calibri"/>
          <w:b/>
          <w:bCs/>
          <w:sz w:val="24"/>
          <w:szCs w:val="24"/>
        </w:rPr>
        <w:t>Data Source</w:t>
      </w:r>
    </w:p>
    <w:p w14:paraId="66321C8A" w14:textId="276F30C0" w:rsidR="00E87D01" w:rsidRPr="002071ED" w:rsidRDefault="00E43B30" w:rsidP="00E87D01">
      <w:pPr>
        <w:spacing w:line="360" w:lineRule="auto"/>
        <w:jc w:val="both"/>
        <w:rPr>
          <w:rFonts w:ascii="Calibri" w:hAnsi="Calibri" w:cs="Calibri"/>
          <w:sz w:val="24"/>
          <w:szCs w:val="24"/>
        </w:rPr>
      </w:pPr>
      <w:r w:rsidRPr="00E43B30">
        <w:rPr>
          <w:rFonts w:ascii="Calibri" w:hAnsi="Calibri" w:cs="Calibri"/>
          <w:sz w:val="24"/>
          <w:szCs w:val="24"/>
        </w:rPr>
        <w:t xml:space="preserve">This study used data from the Bangladesh Demographic and Health Survey (BDHS) to examine the causes of death among children under five in Bangladesh. The most recent publicly accessible dataset from the standard Demographic and Health Survey (DHS), a cross-sectional survey that is nationally representative and is supported by USAID, was used in our investigation. The two-stage stratified sampling approach is used in this DHS survey. Anyone can get it on the DHS website at https://dhsprogram.com/. </w:t>
      </w:r>
      <w:r w:rsidR="002071ED" w:rsidRPr="002071ED">
        <w:rPr>
          <w:rFonts w:ascii="Calibri" w:hAnsi="Calibri" w:cs="Calibri"/>
          <w:sz w:val="24"/>
          <w:szCs w:val="24"/>
        </w:rPr>
        <w:t>For this study, we make use of the most recent "Verbal Autopsy" Dataset. The most recent years are 2017–18 and 2011</w:t>
      </w:r>
      <w:r w:rsidR="001C1522">
        <w:rPr>
          <w:rFonts w:ascii="Calibri" w:hAnsi="Calibri" w:cs="Calibri"/>
          <w:sz w:val="24"/>
          <w:szCs w:val="24"/>
        </w:rPr>
        <w:t xml:space="preserve">. </w:t>
      </w:r>
      <w:commentRangeStart w:id="8"/>
      <w:commentRangeEnd w:id="8"/>
      <w:r w:rsidR="00FD7F14">
        <w:rPr>
          <w:rStyle w:val="CommentReference"/>
        </w:rPr>
        <w:commentReference w:id="8"/>
      </w:r>
      <w:r w:rsidR="002071ED" w:rsidRPr="002071ED">
        <w:rPr>
          <w:rFonts w:ascii="Calibri" w:hAnsi="Calibri" w:cs="Calibri"/>
          <w:sz w:val="24"/>
          <w:szCs w:val="24"/>
        </w:rPr>
        <w:t>For this study, survey data from the years 2011 and 2017-18 were used.</w:t>
      </w:r>
    </w:p>
    <w:p w14:paraId="7961A303" w14:textId="24450DDA" w:rsidR="002071ED" w:rsidRPr="00D753F9" w:rsidRDefault="002071ED" w:rsidP="00E87D01">
      <w:pPr>
        <w:spacing w:line="360" w:lineRule="auto"/>
        <w:jc w:val="both"/>
        <w:rPr>
          <w:rFonts w:ascii="Calibri" w:hAnsi="Calibri" w:cs="Calibri"/>
          <w:b/>
          <w:bCs/>
          <w:sz w:val="24"/>
          <w:szCs w:val="24"/>
        </w:rPr>
      </w:pPr>
      <w:r w:rsidRPr="00D753F9">
        <w:rPr>
          <w:rFonts w:ascii="Calibri" w:hAnsi="Calibri" w:cs="Calibri"/>
          <w:b/>
          <w:bCs/>
          <w:sz w:val="24"/>
          <w:szCs w:val="24"/>
        </w:rPr>
        <w:t>Study Design</w:t>
      </w:r>
    </w:p>
    <w:p w14:paraId="179358D6" w14:textId="6AD436CB" w:rsidR="00E43B30" w:rsidRPr="00E43B30" w:rsidRDefault="00E43B30" w:rsidP="00E43B30">
      <w:pPr>
        <w:spacing w:line="360" w:lineRule="auto"/>
        <w:jc w:val="both"/>
        <w:rPr>
          <w:rFonts w:ascii="Calibri" w:hAnsi="Calibri" w:cs="Calibri"/>
          <w:sz w:val="24"/>
          <w:szCs w:val="24"/>
        </w:rPr>
      </w:pPr>
      <w:r w:rsidRPr="00E43B30">
        <w:rPr>
          <w:rFonts w:ascii="Calibri" w:hAnsi="Calibri" w:cs="Calibri"/>
          <w:sz w:val="24"/>
          <w:szCs w:val="24"/>
        </w:rPr>
        <w:t xml:space="preserve">A </w:t>
      </w:r>
      <w:r w:rsidR="00FD7F14" w:rsidRPr="00E43B30">
        <w:rPr>
          <w:rFonts w:ascii="Calibri" w:hAnsi="Calibri" w:cs="Calibri"/>
          <w:sz w:val="24"/>
          <w:szCs w:val="24"/>
        </w:rPr>
        <w:t xml:space="preserve">two-stage </w:t>
      </w:r>
      <w:r w:rsidRPr="00E43B30">
        <w:rPr>
          <w:rFonts w:ascii="Calibri" w:hAnsi="Calibri" w:cs="Calibri"/>
          <w:sz w:val="24"/>
          <w:szCs w:val="24"/>
        </w:rPr>
        <w:t xml:space="preserve">stratified cluster sampling design was used in the 2017–18 BDHS </w:t>
      </w:r>
      <w:proofErr w:type="gramStart"/>
      <w:r w:rsidRPr="00E43B30">
        <w:rPr>
          <w:rFonts w:ascii="Calibri" w:hAnsi="Calibri" w:cs="Calibri"/>
          <w:sz w:val="24"/>
          <w:szCs w:val="24"/>
        </w:rPr>
        <w:t>in order to</w:t>
      </w:r>
      <w:proofErr w:type="gramEnd"/>
      <w:r w:rsidRPr="00E43B30">
        <w:rPr>
          <w:rFonts w:ascii="Calibri" w:hAnsi="Calibri" w:cs="Calibri"/>
          <w:sz w:val="24"/>
          <w:szCs w:val="24"/>
        </w:rPr>
        <w:t xml:space="preserve"> attain national representativeness. The comprehensive sampling process is explained in other places 32, 33. To put it briefly, the enumeration areas (EAs) created during the 2011 Population and Housing Census were used to generate the sampling frame</w:t>
      </w:r>
      <w:r w:rsidR="002071ED" w:rsidRPr="002071ED">
        <w:rPr>
          <w:rFonts w:ascii="Calibri" w:hAnsi="Calibri" w:cs="Calibri"/>
          <w:sz w:val="24"/>
          <w:szCs w:val="24"/>
        </w:rPr>
        <w:t xml:space="preserve">. </w:t>
      </w:r>
      <w:r w:rsidRPr="00E43B30">
        <w:rPr>
          <w:rFonts w:ascii="Calibri" w:hAnsi="Calibri" w:cs="Calibri"/>
          <w:sz w:val="24"/>
          <w:szCs w:val="24"/>
        </w:rPr>
        <w:t xml:space="preserve">Every Enumeration Area (EA) in a primary sampling unit (PSU) had an average of about 120 households. There are eight administrative divisions in Bangladesh: Barisal, Rangpur, </w:t>
      </w:r>
      <w:proofErr w:type="spellStart"/>
      <w:r w:rsidRPr="00E43B30">
        <w:rPr>
          <w:rFonts w:ascii="Calibri" w:hAnsi="Calibri" w:cs="Calibri"/>
          <w:sz w:val="24"/>
          <w:szCs w:val="24"/>
        </w:rPr>
        <w:t>Rajshahi</w:t>
      </w:r>
      <w:proofErr w:type="spellEnd"/>
      <w:r w:rsidRPr="00E43B30">
        <w:rPr>
          <w:rFonts w:ascii="Calibri" w:hAnsi="Calibri" w:cs="Calibri"/>
          <w:sz w:val="24"/>
          <w:szCs w:val="24"/>
        </w:rPr>
        <w:t>, Chattogram, Dhaka, Khulna, Mymensingh, and Sylhet. The survey uses a stratified sampling approach with two stages. Using a probability proportionate to EA size, 675 EAs</w:t>
      </w:r>
      <w:r>
        <w:rPr>
          <w:rFonts w:ascii="Calibri" w:hAnsi="Calibri" w:cs="Calibri"/>
          <w:sz w:val="24"/>
          <w:szCs w:val="24"/>
        </w:rPr>
        <w:t xml:space="preserve"> </w:t>
      </w:r>
      <w:r w:rsidRPr="00E43B30">
        <w:rPr>
          <w:rFonts w:ascii="Calibri" w:hAnsi="Calibri" w:cs="Calibri"/>
          <w:sz w:val="24"/>
          <w:szCs w:val="24"/>
        </w:rPr>
        <w:t>250 in urban regions and 425 in rural areas</w:t>
      </w:r>
      <w:r>
        <w:rPr>
          <w:rFonts w:ascii="Calibri" w:hAnsi="Calibri" w:cs="Calibri"/>
          <w:sz w:val="24"/>
          <w:szCs w:val="24"/>
        </w:rPr>
        <w:t xml:space="preserve"> </w:t>
      </w:r>
      <w:r w:rsidRPr="00E43B30">
        <w:rPr>
          <w:rFonts w:ascii="Calibri" w:hAnsi="Calibri" w:cs="Calibri"/>
          <w:sz w:val="24"/>
          <w:szCs w:val="24"/>
        </w:rPr>
        <w:t xml:space="preserve">were chosen in the first round. In each selected Enumeration Area (EA), an average of thirty families were selected in the second stage. </w:t>
      </w:r>
    </w:p>
    <w:p w14:paraId="7E8AD5BF" w14:textId="14916E49" w:rsidR="00E87D01" w:rsidRDefault="002071ED" w:rsidP="00E87D01">
      <w:pPr>
        <w:spacing w:line="360" w:lineRule="auto"/>
        <w:jc w:val="both"/>
        <w:rPr>
          <w:rFonts w:ascii="Calibri" w:hAnsi="Calibri" w:cs="Calibri"/>
          <w:sz w:val="24"/>
          <w:szCs w:val="24"/>
        </w:rPr>
      </w:pPr>
      <w:r w:rsidRPr="002071ED">
        <w:rPr>
          <w:rFonts w:ascii="Calibri" w:hAnsi="Calibri" w:cs="Calibri"/>
          <w:sz w:val="24"/>
          <w:szCs w:val="24"/>
        </w:rPr>
        <w:t xml:space="preserve">Verbal autopsy is a </w:t>
      </w:r>
      <w:r w:rsidR="008A4B85">
        <w:rPr>
          <w:rFonts w:ascii="Calibri" w:hAnsi="Calibri" w:cs="Calibri"/>
          <w:sz w:val="24"/>
          <w:szCs w:val="24"/>
        </w:rPr>
        <w:t>technique</w:t>
      </w:r>
      <w:r w:rsidRPr="002071ED">
        <w:rPr>
          <w:rFonts w:ascii="Calibri" w:hAnsi="Calibri" w:cs="Calibri"/>
          <w:sz w:val="24"/>
          <w:szCs w:val="24"/>
        </w:rPr>
        <w:t xml:space="preserve"> f</w:t>
      </w:r>
      <w:r w:rsidR="008A4B85">
        <w:rPr>
          <w:rFonts w:ascii="Calibri" w:hAnsi="Calibri" w:cs="Calibri"/>
          <w:sz w:val="24"/>
          <w:szCs w:val="24"/>
        </w:rPr>
        <w:t>or</w:t>
      </w:r>
      <w:r w:rsidRPr="002071ED">
        <w:rPr>
          <w:rFonts w:ascii="Calibri" w:hAnsi="Calibri" w:cs="Calibri"/>
          <w:sz w:val="24"/>
          <w:szCs w:val="24"/>
        </w:rPr>
        <w:t xml:space="preserve"> </w:t>
      </w:r>
      <w:r w:rsidR="008A4B85">
        <w:rPr>
          <w:rFonts w:ascii="Calibri" w:hAnsi="Calibri" w:cs="Calibri"/>
          <w:sz w:val="24"/>
          <w:szCs w:val="24"/>
        </w:rPr>
        <w:t>identifying the</w:t>
      </w:r>
      <w:r w:rsidRPr="002071ED">
        <w:rPr>
          <w:rFonts w:ascii="Calibri" w:hAnsi="Calibri" w:cs="Calibri"/>
          <w:sz w:val="24"/>
          <w:szCs w:val="24"/>
        </w:rPr>
        <w:t xml:space="preserve"> cause of death based on interview. </w:t>
      </w:r>
      <w:r w:rsidR="00E43B30" w:rsidRPr="00E43B30">
        <w:rPr>
          <w:rFonts w:ascii="Calibri" w:hAnsi="Calibri" w:cs="Calibri"/>
          <w:sz w:val="24"/>
          <w:szCs w:val="24"/>
        </w:rPr>
        <w:t>By questioning family members or caregivers who were present at the time of the death or who have knowledge of the circumstances leading up to the death, this method confirms the cause of death. This approach has been widely utilized to identify the causes of death in low-resource environments when the vital record system is deficient, and most deaths take place outside of the scope of health services</w:t>
      </w:r>
      <w:r w:rsidRPr="002071ED">
        <w:rPr>
          <w:rFonts w:ascii="Calibri" w:hAnsi="Calibri" w:cs="Calibri"/>
          <w:sz w:val="24"/>
          <w:szCs w:val="24"/>
        </w:rPr>
        <w:t xml:space="preserve">. The verbal autopsy method was used by the BDHS in 2011 and 2017-18 to estimate the cause of death for child under five in Bangladesh. This method was also used to conduct surveys in </w:t>
      </w:r>
      <w:r w:rsidR="008A4B85" w:rsidRPr="002071ED">
        <w:rPr>
          <w:rFonts w:ascii="Calibri" w:hAnsi="Calibri" w:cs="Calibri"/>
          <w:sz w:val="24"/>
          <w:szCs w:val="24"/>
        </w:rPr>
        <w:t>2004 BDHS</w:t>
      </w:r>
      <w:r w:rsidR="008A4B85">
        <w:rPr>
          <w:rFonts w:ascii="Calibri" w:hAnsi="Calibri" w:cs="Calibri"/>
          <w:sz w:val="24"/>
          <w:szCs w:val="24"/>
        </w:rPr>
        <w:t xml:space="preserve">, </w:t>
      </w:r>
      <w:r w:rsidR="008A4B85" w:rsidRPr="002071ED">
        <w:rPr>
          <w:rFonts w:ascii="Calibri" w:hAnsi="Calibri" w:cs="Calibri"/>
          <w:sz w:val="24"/>
          <w:szCs w:val="24"/>
        </w:rPr>
        <w:t>1996-97 BDHS</w:t>
      </w:r>
      <w:r w:rsidRPr="002071ED">
        <w:rPr>
          <w:rFonts w:ascii="Calibri" w:hAnsi="Calibri" w:cs="Calibri"/>
          <w:sz w:val="24"/>
          <w:szCs w:val="24"/>
        </w:rPr>
        <w:t xml:space="preserve"> and</w:t>
      </w:r>
      <w:r w:rsidR="008A4B85">
        <w:rPr>
          <w:rFonts w:ascii="Calibri" w:hAnsi="Calibri" w:cs="Calibri"/>
          <w:sz w:val="24"/>
          <w:szCs w:val="24"/>
        </w:rPr>
        <w:t xml:space="preserve"> </w:t>
      </w:r>
      <w:r w:rsidR="008A4B85" w:rsidRPr="002071ED">
        <w:rPr>
          <w:rFonts w:ascii="Calibri" w:hAnsi="Calibri" w:cs="Calibri"/>
          <w:sz w:val="24"/>
          <w:szCs w:val="24"/>
        </w:rPr>
        <w:t>1993-94 BDHS</w:t>
      </w:r>
      <w:r w:rsidRPr="002071ED">
        <w:rPr>
          <w:rFonts w:ascii="Calibri" w:hAnsi="Calibri" w:cs="Calibri"/>
          <w:sz w:val="24"/>
          <w:szCs w:val="24"/>
        </w:rPr>
        <w:t xml:space="preserve">. </w:t>
      </w:r>
      <w:r w:rsidR="008A4B85" w:rsidRPr="008A4B85">
        <w:rPr>
          <w:rFonts w:ascii="Calibri" w:hAnsi="Calibri" w:cs="Calibri"/>
          <w:sz w:val="24"/>
          <w:szCs w:val="24"/>
        </w:rPr>
        <w:t>However, computer methods utilizing a hierarchical process were used to assign causes of death in the BDHS surveys conducted in 1993–1994; 1996–1997; and 2004. Comparable instruments were used in the 2011 and 2017–18 BDHS, and physician evaluations were employed to determine the cause of death. As a result, there are similarities in the outcomes between the 2011 BDHS and the 2017–18 BDHS.</w:t>
      </w:r>
    </w:p>
    <w:p w14:paraId="3281F877" w14:textId="4F1B6671" w:rsidR="00E87D01" w:rsidRPr="00D753F9" w:rsidRDefault="002071ED" w:rsidP="00E87D01">
      <w:pPr>
        <w:spacing w:line="360" w:lineRule="auto"/>
        <w:jc w:val="both"/>
        <w:rPr>
          <w:rFonts w:ascii="Calibri" w:hAnsi="Calibri" w:cs="Calibri"/>
          <w:b/>
          <w:bCs/>
          <w:sz w:val="24"/>
          <w:szCs w:val="24"/>
        </w:rPr>
      </w:pPr>
      <w:r w:rsidRPr="00D753F9">
        <w:rPr>
          <w:rFonts w:ascii="Calibri" w:hAnsi="Calibri" w:cs="Calibri"/>
          <w:b/>
          <w:bCs/>
          <w:sz w:val="24"/>
          <w:szCs w:val="24"/>
        </w:rPr>
        <w:t xml:space="preserve">Data </w:t>
      </w:r>
      <w:r w:rsidR="00630ECD">
        <w:rPr>
          <w:rFonts w:ascii="Calibri" w:hAnsi="Calibri" w:cs="Calibri"/>
          <w:b/>
          <w:bCs/>
          <w:sz w:val="24"/>
          <w:szCs w:val="24"/>
        </w:rPr>
        <w:t>prep</w:t>
      </w:r>
      <w:r w:rsidRPr="00D753F9">
        <w:rPr>
          <w:rFonts w:ascii="Calibri" w:hAnsi="Calibri" w:cs="Calibri"/>
          <w:b/>
          <w:bCs/>
          <w:sz w:val="24"/>
          <w:szCs w:val="24"/>
        </w:rPr>
        <w:t>rocessing</w:t>
      </w:r>
    </w:p>
    <w:p w14:paraId="6811932D" w14:textId="0A2FBC4D" w:rsidR="00D32085" w:rsidRDefault="002071ED" w:rsidP="00E87D01">
      <w:pPr>
        <w:spacing w:line="360" w:lineRule="auto"/>
        <w:jc w:val="both"/>
        <w:rPr>
          <w:rFonts w:ascii="Calibri" w:hAnsi="Calibri" w:cs="Calibri"/>
          <w:sz w:val="24"/>
          <w:szCs w:val="24"/>
        </w:rPr>
      </w:pPr>
      <w:r w:rsidRPr="002071ED">
        <w:rPr>
          <w:rFonts w:ascii="Calibri" w:hAnsi="Calibri" w:cs="Calibri"/>
          <w:sz w:val="24"/>
          <w:szCs w:val="24"/>
        </w:rPr>
        <w:t xml:space="preserve">Data for this study </w:t>
      </w:r>
      <w:r w:rsidR="0072352F">
        <w:rPr>
          <w:rFonts w:ascii="Calibri" w:hAnsi="Calibri" w:cs="Calibri"/>
          <w:sz w:val="24"/>
          <w:szCs w:val="24"/>
        </w:rPr>
        <w:t>was collected</w:t>
      </w:r>
      <w:r w:rsidRPr="002071ED">
        <w:rPr>
          <w:rFonts w:ascii="Calibri" w:hAnsi="Calibri" w:cs="Calibri"/>
          <w:sz w:val="24"/>
          <w:szCs w:val="24"/>
        </w:rPr>
        <w:t xml:space="preserve"> from the 2011 and 2017-18 DHS surveys. Trained personnel collected data through verbal autopsy questionnaires. Cause of death was assigned by a panel of three physicians using the ICD-10 coding system. We use STATA (Version 15.0) to clean and process the data.</w:t>
      </w:r>
      <w:r w:rsidR="001C1522">
        <w:rPr>
          <w:rFonts w:ascii="Calibri" w:hAnsi="Calibri" w:cs="Calibri"/>
          <w:sz w:val="24"/>
          <w:szCs w:val="24"/>
        </w:rPr>
        <w:t xml:space="preserve"> </w:t>
      </w:r>
      <w:proofErr w:type="gramStart"/>
      <w:r w:rsidR="001C1522" w:rsidRPr="001C1522">
        <w:rPr>
          <w:rFonts w:ascii="Calibri" w:hAnsi="Calibri" w:cs="Calibri"/>
          <w:sz w:val="24"/>
          <w:szCs w:val="24"/>
        </w:rPr>
        <w:t>In order to</w:t>
      </w:r>
      <w:proofErr w:type="gramEnd"/>
      <w:r w:rsidR="001C1522" w:rsidRPr="001C1522">
        <w:rPr>
          <w:rFonts w:ascii="Calibri" w:hAnsi="Calibri" w:cs="Calibri"/>
          <w:sz w:val="24"/>
          <w:szCs w:val="24"/>
        </w:rPr>
        <w:t xml:space="preserve"> account for variations in the likelihood of selection and interview between instances in a sample, resulting from either random chance or design, sampling weights are adjustment factors that are applied to each case in tabulations. In DHS surveys, the sample is typically chosen with unequal probability </w:t>
      </w:r>
      <w:proofErr w:type="gramStart"/>
      <w:r w:rsidR="001C1522" w:rsidRPr="001C1522">
        <w:rPr>
          <w:rFonts w:ascii="Calibri" w:hAnsi="Calibri" w:cs="Calibri"/>
          <w:sz w:val="24"/>
          <w:szCs w:val="24"/>
        </w:rPr>
        <w:t>in order to</w:t>
      </w:r>
      <w:proofErr w:type="gramEnd"/>
      <w:r w:rsidR="001C1522" w:rsidRPr="001C1522">
        <w:rPr>
          <w:rFonts w:ascii="Calibri" w:hAnsi="Calibri" w:cs="Calibri"/>
          <w:sz w:val="24"/>
          <w:szCs w:val="24"/>
        </w:rPr>
        <w:t xml:space="preserve"> increase the number of cases available (and hence lower sample variability) for specific locations or subgroups that require data. In this instance, weights must be used in statistical tabulations </w:t>
      </w:r>
      <w:proofErr w:type="gramStart"/>
      <w:r w:rsidR="001C1522" w:rsidRPr="001C1522">
        <w:rPr>
          <w:rFonts w:ascii="Calibri" w:hAnsi="Calibri" w:cs="Calibri"/>
          <w:sz w:val="24"/>
          <w:szCs w:val="24"/>
        </w:rPr>
        <w:t>in order to</w:t>
      </w:r>
      <w:proofErr w:type="gramEnd"/>
      <w:r w:rsidR="001C1522" w:rsidRPr="001C1522">
        <w:rPr>
          <w:rFonts w:ascii="Calibri" w:hAnsi="Calibri" w:cs="Calibri"/>
          <w:sz w:val="24"/>
          <w:szCs w:val="24"/>
        </w:rPr>
        <w:t xml:space="preserve"> generate the appropriate representation. Adjustments are applied for differential response rates when calculating weights based on sample design.</w:t>
      </w:r>
      <w:r w:rsidR="001C1522">
        <w:rPr>
          <w:rFonts w:ascii="Calibri" w:hAnsi="Calibri" w:cs="Calibri"/>
          <w:sz w:val="24"/>
          <w:szCs w:val="24"/>
        </w:rPr>
        <w:t xml:space="preserve"> </w:t>
      </w:r>
      <w:r w:rsidR="001C1522" w:rsidRPr="001C1522">
        <w:rPr>
          <w:rFonts w:ascii="Calibri" w:hAnsi="Calibri" w:cs="Calibri"/>
          <w:sz w:val="24"/>
          <w:szCs w:val="24"/>
        </w:rPr>
        <w:t>To adjust the weight The weight variable divided by 1,000,000.</w:t>
      </w:r>
      <w:r w:rsidR="001C1522">
        <w:rPr>
          <w:rFonts w:ascii="Calibri" w:hAnsi="Calibri" w:cs="Calibri"/>
          <w:sz w:val="24"/>
          <w:szCs w:val="24"/>
        </w:rPr>
        <w:t xml:space="preserve"> </w:t>
      </w:r>
      <w:r w:rsidRPr="002071ED">
        <w:rPr>
          <w:rFonts w:ascii="Calibri" w:hAnsi="Calibri" w:cs="Calibri"/>
          <w:sz w:val="24"/>
          <w:szCs w:val="24"/>
        </w:rPr>
        <w:t xml:space="preserve">In addition, </w:t>
      </w:r>
      <w:proofErr w:type="gramStart"/>
      <w:r w:rsidR="001C1522" w:rsidRPr="0072352F">
        <w:rPr>
          <w:rFonts w:ascii="Calibri" w:hAnsi="Calibri" w:cs="Calibri"/>
          <w:sz w:val="24"/>
          <w:szCs w:val="24"/>
        </w:rPr>
        <w:t>in</w:t>
      </w:r>
      <w:r w:rsidR="0072352F" w:rsidRPr="0072352F">
        <w:rPr>
          <w:rFonts w:ascii="Calibri" w:hAnsi="Calibri" w:cs="Calibri"/>
          <w:sz w:val="24"/>
          <w:szCs w:val="24"/>
        </w:rPr>
        <w:t xml:space="preserve"> order to</w:t>
      </w:r>
      <w:proofErr w:type="gramEnd"/>
      <w:r w:rsidR="0072352F" w:rsidRPr="0072352F">
        <w:rPr>
          <w:rFonts w:ascii="Calibri" w:hAnsi="Calibri" w:cs="Calibri"/>
          <w:sz w:val="24"/>
          <w:szCs w:val="24"/>
        </w:rPr>
        <w:t xml:space="preserve"> comprehend the percentage distribution of causes of mortality for children under five years old by time period and child gender from 2011 to 2018, we integrate the two datasets (2017 and 2018). </w:t>
      </w:r>
    </w:p>
    <w:p w14:paraId="014640FB" w14:textId="77777777" w:rsidR="00483309" w:rsidRDefault="00483309" w:rsidP="00E87D01">
      <w:pPr>
        <w:spacing w:line="360" w:lineRule="auto"/>
        <w:jc w:val="both"/>
        <w:rPr>
          <w:rFonts w:ascii="Calibri" w:hAnsi="Calibri" w:cs="Calibri"/>
          <w:sz w:val="24"/>
          <w:szCs w:val="24"/>
        </w:rPr>
      </w:pPr>
    </w:p>
    <w:p w14:paraId="43DA891A" w14:textId="77777777" w:rsidR="001C1132" w:rsidRPr="00D753F9" w:rsidRDefault="001C1132" w:rsidP="001C1132">
      <w:pPr>
        <w:spacing w:line="360" w:lineRule="auto"/>
        <w:jc w:val="both"/>
        <w:rPr>
          <w:rFonts w:ascii="Calibri" w:hAnsi="Calibri" w:cs="Calibri"/>
          <w:b/>
          <w:bCs/>
          <w:sz w:val="24"/>
          <w:szCs w:val="24"/>
        </w:rPr>
      </w:pPr>
      <w:r w:rsidRPr="00D753F9">
        <w:rPr>
          <w:rFonts w:ascii="Calibri" w:hAnsi="Calibri" w:cs="Calibri"/>
          <w:b/>
          <w:bCs/>
          <w:sz w:val="24"/>
          <w:szCs w:val="24"/>
        </w:rPr>
        <w:t>Outcome Variable</w:t>
      </w:r>
    </w:p>
    <w:p w14:paraId="1A759426" w14:textId="58AC7EE8" w:rsidR="006942AF" w:rsidRPr="002071ED" w:rsidRDefault="001C1132" w:rsidP="001C1132">
      <w:pPr>
        <w:spacing w:line="360" w:lineRule="auto"/>
        <w:jc w:val="both"/>
        <w:rPr>
          <w:rFonts w:ascii="Calibri" w:hAnsi="Calibri" w:cs="Calibri"/>
          <w:sz w:val="24"/>
          <w:szCs w:val="24"/>
        </w:rPr>
      </w:pPr>
      <w:r w:rsidRPr="002071ED">
        <w:rPr>
          <w:rFonts w:ascii="Calibri" w:hAnsi="Calibri" w:cs="Calibri"/>
          <w:sz w:val="24"/>
          <w:szCs w:val="24"/>
        </w:rPr>
        <w:t xml:space="preserve">The outcome variable “Cause of death” is a multilevel variable classified as 17 categories (Neonatal Tetanus, Congenital Abnormality, Drowning, Birth Asphyxia, Birth Injury, Measles, Diarrhea, Pneumonia, Meningitis, Respiratory Distress, Neonatal Jaundice, Premature Birth, Serious Infection, Malnutrition, Other, Undetermined and Unspecific). </w:t>
      </w:r>
      <w:r w:rsidRPr="003B3B6C">
        <w:rPr>
          <w:rFonts w:ascii="Calibri" w:hAnsi="Calibri" w:cs="Calibri"/>
          <w:sz w:val="24"/>
          <w:szCs w:val="24"/>
        </w:rPr>
        <w:t>Physicians with the necessary training were employed to assign the cause of death in the survey</w:t>
      </w:r>
      <w:r w:rsidRPr="002071ED">
        <w:rPr>
          <w:rFonts w:ascii="Calibri" w:hAnsi="Calibri" w:cs="Calibri"/>
          <w:sz w:val="24"/>
          <w:szCs w:val="24"/>
        </w:rPr>
        <w:t xml:space="preserve">. </w:t>
      </w:r>
      <w:r w:rsidRPr="0072352F">
        <w:rPr>
          <w:rFonts w:ascii="Calibri" w:hAnsi="Calibri" w:cs="Calibri"/>
          <w:sz w:val="24"/>
          <w:szCs w:val="24"/>
        </w:rPr>
        <w:t>In the survey years 2011 and 2017–18, three doctors were tasked with identifying the cause of death (the outcome variable) using the verbal autopsy questionnaires</w:t>
      </w:r>
      <w:r w:rsidRPr="002071ED">
        <w:rPr>
          <w:rFonts w:ascii="Calibri" w:hAnsi="Calibri" w:cs="Calibri"/>
          <w:sz w:val="24"/>
          <w:szCs w:val="24"/>
        </w:rPr>
        <w:t xml:space="preserve">. The physicians used the International Classification of Deaths (ICD-10) (both 2011 and 2017-18 survey year) to determine the cause of death (outcome variable). </w:t>
      </w:r>
      <w:r w:rsidRPr="0072352F">
        <w:rPr>
          <w:rFonts w:ascii="Calibri" w:hAnsi="Calibri" w:cs="Calibri"/>
          <w:sz w:val="24"/>
          <w:szCs w:val="24"/>
        </w:rPr>
        <w:t>Two doctors independently examined each questionnaire to ascertain the reason for death (outcome variable). When both doctors concurred, the underlying cause was regarded as the definitive cause of death</w:t>
      </w:r>
      <w:r w:rsidRPr="002071ED">
        <w:rPr>
          <w:rFonts w:ascii="Calibri" w:hAnsi="Calibri" w:cs="Calibri"/>
          <w:sz w:val="24"/>
          <w:szCs w:val="24"/>
        </w:rPr>
        <w:t xml:space="preserve">. If any of the physicians do not agree, a third physician conducted an additional review. </w:t>
      </w:r>
      <w:r w:rsidRPr="0072352F">
        <w:rPr>
          <w:rFonts w:ascii="Calibri" w:hAnsi="Calibri" w:cs="Calibri"/>
          <w:sz w:val="24"/>
          <w:szCs w:val="24"/>
        </w:rPr>
        <w:t>The underlying cause of death was deemed to be the final cause of death if two out of the three physicians concurred. If an agreement could not be reached after the third physician review, the cause of death was recorded as "undetermined"</w:t>
      </w:r>
      <w:r w:rsidRPr="002071ED">
        <w:rPr>
          <w:rFonts w:ascii="Calibri" w:hAnsi="Calibri" w:cs="Calibri"/>
          <w:sz w:val="24"/>
          <w:szCs w:val="24"/>
        </w:rPr>
        <w:t xml:space="preserve"> </w:t>
      </w:r>
      <w:r w:rsidRPr="0028459B">
        <w:rPr>
          <w:rFonts w:ascii="Calibri" w:hAnsi="Calibri" w:cs="Calibri"/>
          <w:b/>
          <w:bCs/>
          <w:sz w:val="24"/>
          <w:szCs w:val="24"/>
          <w:rPrChange w:id="9" w:author="Sabbir Hossain" w:date="2024-07-13T00:57:00Z" w16du:dateUtc="2024-07-12T18:57:00Z">
            <w:rPr>
              <w:rFonts w:ascii="Calibri" w:hAnsi="Calibri" w:cs="Calibri"/>
              <w:sz w:val="24"/>
              <w:szCs w:val="24"/>
            </w:rPr>
          </w:rPrChange>
        </w:rPr>
        <w:t>(Fig 1)</w:t>
      </w:r>
      <w:r w:rsidR="0028459B">
        <w:rPr>
          <w:rFonts w:ascii="Calibri" w:hAnsi="Calibri" w:cs="Calibri"/>
          <w:b/>
          <w:bCs/>
          <w:sz w:val="24"/>
          <w:szCs w:val="24"/>
        </w:rPr>
        <w:t>.</w:t>
      </w:r>
    </w:p>
    <w:p w14:paraId="297273C6" w14:textId="7DD45B68" w:rsidR="001C1132" w:rsidRPr="002071ED" w:rsidRDefault="001C1132" w:rsidP="0078072B">
      <w:pPr>
        <w:spacing w:line="360" w:lineRule="auto"/>
        <w:jc w:val="center"/>
        <w:rPr>
          <w:rFonts w:ascii="Calibri" w:hAnsi="Calibri" w:cs="Calibri"/>
          <w:b/>
          <w:bCs/>
          <w:sz w:val="24"/>
          <w:szCs w:val="24"/>
        </w:rPr>
      </w:pPr>
      <w:r w:rsidRPr="00E87D01">
        <w:rPr>
          <w:rFonts w:ascii="Calibri" w:hAnsi="Calibri" w:cs="Calibri"/>
          <w:b/>
          <w:bCs/>
          <w:sz w:val="24"/>
          <w:szCs w:val="24"/>
        </w:rPr>
        <w:t>[Insert Figure 01 Here]</w:t>
      </w:r>
    </w:p>
    <w:p w14:paraId="26D043DB" w14:textId="77777777" w:rsidR="001C1132" w:rsidRPr="002071ED" w:rsidRDefault="001C1132" w:rsidP="001C1132">
      <w:pPr>
        <w:spacing w:line="360" w:lineRule="auto"/>
        <w:jc w:val="both"/>
        <w:rPr>
          <w:rFonts w:ascii="Calibri" w:hAnsi="Calibri" w:cs="Calibri"/>
          <w:sz w:val="24"/>
          <w:szCs w:val="24"/>
        </w:rPr>
      </w:pPr>
      <w:r w:rsidRPr="002071ED">
        <w:rPr>
          <w:rFonts w:ascii="Calibri" w:hAnsi="Calibri" w:cs="Calibri"/>
          <w:sz w:val="24"/>
          <w:szCs w:val="24"/>
        </w:rPr>
        <w:t>Figure 1: Physician review process to determine the underline cause of death (Outcome Variable)</w:t>
      </w:r>
    </w:p>
    <w:p w14:paraId="1EC7E2A1" w14:textId="77777777" w:rsidR="001C1132" w:rsidRPr="002071ED" w:rsidRDefault="001C1132" w:rsidP="001C1132">
      <w:pPr>
        <w:spacing w:line="360" w:lineRule="auto"/>
        <w:jc w:val="both"/>
        <w:rPr>
          <w:rFonts w:ascii="Calibri" w:hAnsi="Calibri" w:cs="Calibri"/>
          <w:sz w:val="24"/>
          <w:szCs w:val="24"/>
        </w:rPr>
      </w:pPr>
      <w:r w:rsidRPr="002071ED">
        <w:rPr>
          <w:rFonts w:ascii="Calibri" w:hAnsi="Calibri" w:cs="Calibri"/>
          <w:sz w:val="24"/>
          <w:szCs w:val="24"/>
        </w:rPr>
        <w:t xml:space="preserve">Figure legend:  </w:t>
      </w:r>
      <w:r w:rsidRPr="002071ED">
        <w:rPr>
          <w:rFonts w:ascii="Calibri" w:hAnsi="Calibri" w:cs="Calibri"/>
          <w:i/>
          <w:iCs/>
          <w:sz w:val="24"/>
          <w:szCs w:val="24"/>
        </w:rPr>
        <w:t>Figure 1. Physician review process to determine the underlying cause of death (Outcome Variable). Adapted from National Institute of Population Research and Training - NIPORT, Ministry of Health and Family Welfare, and ICF. 2020. Bangladesh Demographic and Health Survey 2017-18. Dhaka, Bangladesh: NIPORT/ICF.</w:t>
      </w:r>
    </w:p>
    <w:p w14:paraId="754E0B8F" w14:textId="4B3223CE" w:rsidR="001C1132" w:rsidRDefault="001C1132" w:rsidP="001C1132">
      <w:pPr>
        <w:spacing w:line="360" w:lineRule="auto"/>
        <w:jc w:val="both"/>
        <w:rPr>
          <w:rFonts w:ascii="Calibri" w:hAnsi="Calibri" w:cs="Calibri"/>
          <w:sz w:val="24"/>
          <w:szCs w:val="24"/>
        </w:rPr>
      </w:pPr>
      <w:r w:rsidRPr="002071ED">
        <w:rPr>
          <w:rFonts w:ascii="Calibri" w:hAnsi="Calibri" w:cs="Calibri"/>
          <w:sz w:val="24"/>
          <w:szCs w:val="24"/>
        </w:rPr>
        <w:t xml:space="preserve">Available at </w:t>
      </w:r>
      <w:hyperlink r:id="rId19" w:history="1">
        <w:r w:rsidRPr="00DA0460">
          <w:rPr>
            <w:rStyle w:val="Hyperlink"/>
            <w:rFonts w:ascii="Calibri" w:hAnsi="Calibri" w:cs="Calibri"/>
            <w:sz w:val="24"/>
            <w:szCs w:val="24"/>
          </w:rPr>
          <w:t>https://www.dhsprogram.com/pubs/pdf/FR344/FR344.pdf</w:t>
        </w:r>
      </w:hyperlink>
      <w:r w:rsidRPr="002071ED">
        <w:rPr>
          <w:rFonts w:ascii="Calibri" w:hAnsi="Calibri" w:cs="Calibri"/>
          <w:sz w:val="24"/>
          <w:szCs w:val="24"/>
        </w:rPr>
        <w:t>.</w:t>
      </w:r>
    </w:p>
    <w:p w14:paraId="0B40DE17" w14:textId="77777777" w:rsidR="001C1132" w:rsidRPr="00D753F9" w:rsidRDefault="001C1132" w:rsidP="001C1132">
      <w:pPr>
        <w:spacing w:line="360" w:lineRule="auto"/>
        <w:jc w:val="both"/>
        <w:rPr>
          <w:rFonts w:ascii="Calibri" w:hAnsi="Calibri" w:cs="Calibri"/>
          <w:b/>
          <w:bCs/>
          <w:sz w:val="24"/>
          <w:szCs w:val="24"/>
        </w:rPr>
      </w:pPr>
      <w:r w:rsidRPr="00D753F9">
        <w:rPr>
          <w:rFonts w:ascii="Calibri" w:hAnsi="Calibri" w:cs="Calibri"/>
          <w:b/>
          <w:bCs/>
          <w:sz w:val="24"/>
          <w:szCs w:val="24"/>
        </w:rPr>
        <w:t>Explanatory variable</w:t>
      </w:r>
    </w:p>
    <w:p w14:paraId="42757F40" w14:textId="42003B67" w:rsidR="001C1132" w:rsidRPr="0024144F" w:rsidRDefault="001C1132" w:rsidP="00E87D01">
      <w:pPr>
        <w:spacing w:line="360" w:lineRule="auto"/>
        <w:jc w:val="both"/>
        <w:rPr>
          <w:rFonts w:ascii="Calibri" w:hAnsi="Calibri" w:cs="Calibri"/>
          <w:sz w:val="24"/>
          <w:szCs w:val="24"/>
        </w:rPr>
      </w:pPr>
      <w:r w:rsidRPr="002071ED">
        <w:rPr>
          <w:rFonts w:ascii="Calibri" w:hAnsi="Calibri" w:cs="Calibri"/>
          <w:sz w:val="24"/>
          <w:szCs w:val="24"/>
        </w:rPr>
        <w:t xml:space="preserve">The following socio-demographic and categorical variables were used in the multivariate and multilevel analyses: </w:t>
      </w:r>
      <w:r>
        <w:rPr>
          <w:rFonts w:ascii="Calibri" w:hAnsi="Calibri" w:cs="Calibri"/>
          <w:sz w:val="24"/>
          <w:szCs w:val="24"/>
        </w:rPr>
        <w:t>s</w:t>
      </w:r>
      <w:r w:rsidRPr="002071ED">
        <w:rPr>
          <w:rFonts w:ascii="Calibri" w:hAnsi="Calibri" w:cs="Calibri"/>
          <w:sz w:val="24"/>
          <w:szCs w:val="24"/>
        </w:rPr>
        <w:t xml:space="preserve">ex, </w:t>
      </w:r>
      <w:r>
        <w:rPr>
          <w:rFonts w:ascii="Calibri" w:hAnsi="Calibri" w:cs="Calibri"/>
          <w:sz w:val="24"/>
          <w:szCs w:val="24"/>
        </w:rPr>
        <w:t>a</w:t>
      </w:r>
      <w:r w:rsidRPr="002071ED">
        <w:rPr>
          <w:rFonts w:ascii="Calibri" w:hAnsi="Calibri" w:cs="Calibri"/>
          <w:sz w:val="24"/>
          <w:szCs w:val="24"/>
        </w:rPr>
        <w:t xml:space="preserve">ge group, </w:t>
      </w:r>
      <w:r>
        <w:rPr>
          <w:rFonts w:ascii="Calibri" w:hAnsi="Calibri" w:cs="Calibri"/>
          <w:sz w:val="24"/>
          <w:szCs w:val="24"/>
        </w:rPr>
        <w:t>p</w:t>
      </w:r>
      <w:r w:rsidRPr="002071ED">
        <w:rPr>
          <w:rFonts w:ascii="Calibri" w:hAnsi="Calibri" w:cs="Calibri"/>
          <w:sz w:val="24"/>
          <w:szCs w:val="24"/>
        </w:rPr>
        <w:t xml:space="preserve">lace of residence, Division, Baby received any treatment for the illness, Mother received </w:t>
      </w:r>
      <w:r>
        <w:rPr>
          <w:rFonts w:ascii="Calibri" w:hAnsi="Calibri" w:cs="Calibri"/>
          <w:sz w:val="24"/>
          <w:szCs w:val="24"/>
        </w:rPr>
        <w:t>TT</w:t>
      </w:r>
      <w:r w:rsidRPr="002071ED">
        <w:rPr>
          <w:rFonts w:ascii="Calibri" w:hAnsi="Calibri" w:cs="Calibri"/>
          <w:sz w:val="24"/>
          <w:szCs w:val="24"/>
        </w:rPr>
        <w:t xml:space="preserve"> vaccine, Mother suffer any kind of disease and </w:t>
      </w:r>
      <w:r>
        <w:rPr>
          <w:rFonts w:ascii="Calibri" w:hAnsi="Calibri" w:cs="Calibri"/>
          <w:sz w:val="24"/>
          <w:szCs w:val="24"/>
        </w:rPr>
        <w:t>a</w:t>
      </w:r>
      <w:r w:rsidRPr="002071ED">
        <w:rPr>
          <w:rFonts w:ascii="Calibri" w:hAnsi="Calibri" w:cs="Calibri"/>
          <w:sz w:val="24"/>
          <w:szCs w:val="24"/>
        </w:rPr>
        <w:t xml:space="preserve">ge Group of mothers when baby die. Where </w:t>
      </w:r>
      <w:r>
        <w:rPr>
          <w:rFonts w:ascii="Calibri" w:hAnsi="Calibri" w:cs="Calibri"/>
          <w:sz w:val="24"/>
          <w:szCs w:val="24"/>
        </w:rPr>
        <w:t>s</w:t>
      </w:r>
      <w:r w:rsidRPr="002071ED">
        <w:rPr>
          <w:rFonts w:ascii="Calibri" w:hAnsi="Calibri" w:cs="Calibri"/>
          <w:sz w:val="24"/>
          <w:szCs w:val="24"/>
        </w:rPr>
        <w:t>ex (</w:t>
      </w:r>
      <w:r>
        <w:rPr>
          <w:rFonts w:ascii="Calibri" w:hAnsi="Calibri" w:cs="Calibri"/>
          <w:sz w:val="24"/>
          <w:szCs w:val="24"/>
        </w:rPr>
        <w:t>m</w:t>
      </w:r>
      <w:r w:rsidRPr="002071ED">
        <w:rPr>
          <w:rFonts w:ascii="Calibri" w:hAnsi="Calibri" w:cs="Calibri"/>
          <w:sz w:val="24"/>
          <w:szCs w:val="24"/>
        </w:rPr>
        <w:t xml:space="preserve">ale and </w:t>
      </w:r>
      <w:r>
        <w:rPr>
          <w:rFonts w:ascii="Calibri" w:hAnsi="Calibri" w:cs="Calibri"/>
          <w:sz w:val="24"/>
          <w:szCs w:val="24"/>
        </w:rPr>
        <w:t>f</w:t>
      </w:r>
      <w:r w:rsidRPr="002071ED">
        <w:rPr>
          <w:rFonts w:ascii="Calibri" w:hAnsi="Calibri" w:cs="Calibri"/>
          <w:sz w:val="24"/>
          <w:szCs w:val="24"/>
        </w:rPr>
        <w:t>emale) and</w:t>
      </w:r>
      <w:r>
        <w:rPr>
          <w:rFonts w:ascii="Calibri" w:hAnsi="Calibri" w:cs="Calibri"/>
          <w:sz w:val="24"/>
          <w:szCs w:val="24"/>
        </w:rPr>
        <w:t xml:space="preserve"> p</w:t>
      </w:r>
      <w:r w:rsidRPr="002071ED">
        <w:rPr>
          <w:rFonts w:ascii="Calibri" w:hAnsi="Calibri" w:cs="Calibri"/>
          <w:sz w:val="24"/>
          <w:szCs w:val="24"/>
        </w:rPr>
        <w:t xml:space="preserve">lace of </w:t>
      </w:r>
      <w:r>
        <w:rPr>
          <w:rFonts w:ascii="Calibri" w:hAnsi="Calibri" w:cs="Calibri"/>
          <w:sz w:val="24"/>
          <w:szCs w:val="24"/>
        </w:rPr>
        <w:t>r</w:t>
      </w:r>
      <w:r w:rsidRPr="002071ED">
        <w:rPr>
          <w:rFonts w:ascii="Calibri" w:hAnsi="Calibri" w:cs="Calibri"/>
          <w:sz w:val="24"/>
          <w:szCs w:val="24"/>
        </w:rPr>
        <w:t>esidence (</w:t>
      </w:r>
      <w:r>
        <w:rPr>
          <w:rFonts w:ascii="Calibri" w:hAnsi="Calibri" w:cs="Calibri"/>
          <w:sz w:val="24"/>
          <w:szCs w:val="24"/>
        </w:rPr>
        <w:t>u</w:t>
      </w:r>
      <w:r w:rsidRPr="002071ED">
        <w:rPr>
          <w:rFonts w:ascii="Calibri" w:hAnsi="Calibri" w:cs="Calibri"/>
          <w:sz w:val="24"/>
          <w:szCs w:val="24"/>
        </w:rPr>
        <w:t xml:space="preserve">rban and </w:t>
      </w:r>
      <w:r>
        <w:rPr>
          <w:rFonts w:ascii="Calibri" w:hAnsi="Calibri" w:cs="Calibri"/>
          <w:sz w:val="24"/>
          <w:szCs w:val="24"/>
        </w:rPr>
        <w:t>r</w:t>
      </w:r>
      <w:r w:rsidRPr="002071ED">
        <w:rPr>
          <w:rFonts w:ascii="Calibri" w:hAnsi="Calibri" w:cs="Calibri"/>
          <w:sz w:val="24"/>
          <w:szCs w:val="24"/>
        </w:rPr>
        <w:t xml:space="preserve">ural) is a dichotomy variable. Moreover, </w:t>
      </w:r>
      <w:r>
        <w:rPr>
          <w:rFonts w:ascii="Calibri" w:hAnsi="Calibri" w:cs="Calibri"/>
          <w:sz w:val="24"/>
          <w:szCs w:val="24"/>
        </w:rPr>
        <w:t>a</w:t>
      </w:r>
      <w:r w:rsidRPr="002071ED">
        <w:rPr>
          <w:rFonts w:ascii="Calibri" w:hAnsi="Calibri" w:cs="Calibri"/>
          <w:sz w:val="24"/>
          <w:szCs w:val="24"/>
        </w:rPr>
        <w:t xml:space="preserve">ge group is calculated in month and categorized by 3 levels (0 – 28 days as neonatal, 1 – 11 months, 12 – 59 months). In addition, Bangladesh was split into 8 division (Barisal, Chattogram, Dhaka, Khulna, </w:t>
      </w:r>
      <w:proofErr w:type="spellStart"/>
      <w:r w:rsidRPr="002071ED">
        <w:rPr>
          <w:rFonts w:ascii="Calibri" w:hAnsi="Calibri" w:cs="Calibri"/>
          <w:sz w:val="24"/>
          <w:szCs w:val="24"/>
        </w:rPr>
        <w:t>Rajshahi</w:t>
      </w:r>
      <w:proofErr w:type="spellEnd"/>
      <w:r w:rsidRPr="002071ED">
        <w:rPr>
          <w:rFonts w:ascii="Calibri" w:hAnsi="Calibri" w:cs="Calibri"/>
          <w:sz w:val="24"/>
          <w:szCs w:val="24"/>
        </w:rPr>
        <w:t>, Rangpur, Mymensingh and Sylhet) and age group of mothers when baby die is calculated in year and categorized by 3 level Adolescent Mothers (11-19), Young Adult Mothers (20-30), Adult Mothers (31-46). Moreover, we consider several factors as dichotomous variables (Yes or No), including whether the mother received antenatal care, whether the mother received the TT vaccine, whether the baby received any treatment for illness, and whether the mother suffered from any kind of disease.</w:t>
      </w:r>
    </w:p>
    <w:p w14:paraId="644F6858" w14:textId="4244E4FD" w:rsidR="002071ED" w:rsidRPr="00D753F9" w:rsidRDefault="002071ED" w:rsidP="00E87D01">
      <w:pPr>
        <w:spacing w:line="360" w:lineRule="auto"/>
        <w:jc w:val="both"/>
        <w:rPr>
          <w:rFonts w:ascii="Calibri" w:hAnsi="Calibri" w:cs="Calibri"/>
          <w:b/>
          <w:bCs/>
          <w:sz w:val="24"/>
          <w:szCs w:val="24"/>
        </w:rPr>
      </w:pPr>
      <w:r w:rsidRPr="00D753F9">
        <w:rPr>
          <w:rFonts w:ascii="Calibri" w:hAnsi="Calibri" w:cs="Calibri"/>
          <w:b/>
          <w:bCs/>
          <w:sz w:val="24"/>
          <w:szCs w:val="24"/>
        </w:rPr>
        <w:t>Statistical analysis</w:t>
      </w:r>
    </w:p>
    <w:p w14:paraId="38D72AC4" w14:textId="266ACAC6" w:rsidR="00D32085" w:rsidRPr="0078072B" w:rsidRDefault="0072352F" w:rsidP="00E87D01">
      <w:pPr>
        <w:spacing w:line="360" w:lineRule="auto"/>
        <w:jc w:val="both"/>
        <w:rPr>
          <w:rFonts w:ascii="Calibri" w:hAnsi="Calibri" w:cs="Calibri"/>
          <w:sz w:val="24"/>
          <w:szCs w:val="24"/>
        </w:rPr>
      </w:pPr>
      <w:r w:rsidRPr="0072352F">
        <w:rPr>
          <w:rFonts w:ascii="Calibri" w:hAnsi="Calibri" w:cs="Calibri"/>
          <w:sz w:val="24"/>
          <w:szCs w:val="24"/>
        </w:rPr>
        <w:t xml:space="preserve">STATA 15.0 was used to perform the analysis. The number of fatalities and proportional mortality ratios by age groups, the sex of the decreasing child, the </w:t>
      </w:r>
      <w:proofErr w:type="gramStart"/>
      <w:r w:rsidRPr="0072352F">
        <w:rPr>
          <w:rFonts w:ascii="Calibri" w:hAnsi="Calibri" w:cs="Calibri"/>
          <w:sz w:val="24"/>
          <w:szCs w:val="24"/>
        </w:rPr>
        <w:t>time period</w:t>
      </w:r>
      <w:proofErr w:type="gramEnd"/>
      <w:r w:rsidRPr="0072352F">
        <w:rPr>
          <w:rFonts w:ascii="Calibri" w:hAnsi="Calibri" w:cs="Calibri"/>
          <w:sz w:val="24"/>
          <w:szCs w:val="24"/>
        </w:rPr>
        <w:t xml:space="preserve"> (2011 and 2017–18), the type of habitation (rural and urban), and the division were taken into consideration in order to assess the outcome variable cause of death.</w:t>
      </w:r>
      <w:r w:rsidR="002071ED" w:rsidRPr="002071ED">
        <w:rPr>
          <w:rFonts w:ascii="Calibri" w:hAnsi="Calibri" w:cs="Calibri"/>
          <w:sz w:val="24"/>
          <w:szCs w:val="24"/>
        </w:rPr>
        <w:t xml:space="preserve"> We determine number of deaths and proportional mortality ratios by period (2011 and 2017–18) to figure out if the death's cause structure has changed in any way. We also calculated the mortality ratios for different age groups of mothers. </w:t>
      </w:r>
      <w:r w:rsidRPr="0072352F">
        <w:rPr>
          <w:rFonts w:ascii="Calibri" w:hAnsi="Calibri" w:cs="Calibri"/>
          <w:sz w:val="24"/>
          <w:szCs w:val="24"/>
        </w:rPr>
        <w:t xml:space="preserve">Furthermore, we </w:t>
      </w:r>
      <w:proofErr w:type="gramStart"/>
      <w:r w:rsidRPr="0072352F">
        <w:rPr>
          <w:rFonts w:ascii="Calibri" w:hAnsi="Calibri" w:cs="Calibri"/>
          <w:sz w:val="24"/>
          <w:szCs w:val="24"/>
        </w:rPr>
        <w:t>looked into</w:t>
      </w:r>
      <w:proofErr w:type="gramEnd"/>
      <w:r w:rsidRPr="0072352F">
        <w:rPr>
          <w:rFonts w:ascii="Calibri" w:hAnsi="Calibri" w:cs="Calibri"/>
          <w:sz w:val="24"/>
          <w:szCs w:val="24"/>
        </w:rPr>
        <w:t xml:space="preserve"> how different factors affected the causes of mortality, including </w:t>
      </w:r>
      <w:r w:rsidR="002071ED" w:rsidRPr="002071ED">
        <w:rPr>
          <w:rFonts w:ascii="Calibri" w:hAnsi="Calibri" w:cs="Calibri"/>
          <w:sz w:val="24"/>
          <w:szCs w:val="24"/>
        </w:rPr>
        <w:t xml:space="preserve">whether the mother received antenatal care, whether the mother received the TT vaccine, whether the baby received treatment for any illness, and whether the mother suffered from any disease, by comparing data from the 2011 and 2017-18 BDHS surveys. Given the regional variation in mortality patterns across Bangladesh, a division-based analysis was deemed crucial to understanding the underlying cause of death. </w:t>
      </w:r>
      <w:r w:rsidRPr="0072352F">
        <w:rPr>
          <w:rFonts w:ascii="Calibri" w:hAnsi="Calibri" w:cs="Calibri"/>
          <w:sz w:val="24"/>
          <w:szCs w:val="24"/>
        </w:rPr>
        <w:t>Cause-specific death rates were computed for both the (2017–18) period and (2011) due to the limits of comparing proportional mortality ratios (PMRs) across time periods.</w:t>
      </w:r>
      <w:r w:rsidR="002071ED" w:rsidRPr="002071ED">
        <w:rPr>
          <w:rFonts w:ascii="Calibri" w:hAnsi="Calibri" w:cs="Calibri"/>
          <w:sz w:val="24"/>
          <w:szCs w:val="24"/>
        </w:rPr>
        <w:t xml:space="preserve"> This approach allowed for a more robust comparison of mortality patterns across age groups, sex, and type of residence.</w:t>
      </w:r>
    </w:p>
    <w:p w14:paraId="5D52778A" w14:textId="24E203B6" w:rsidR="00E87D01" w:rsidRPr="00E87D01" w:rsidRDefault="00E87D01" w:rsidP="00E87D01">
      <w:pPr>
        <w:spacing w:line="360" w:lineRule="auto"/>
        <w:jc w:val="both"/>
        <w:rPr>
          <w:rFonts w:ascii="Calibri" w:hAnsi="Calibri" w:cs="Calibri"/>
          <w:b/>
          <w:sz w:val="24"/>
          <w:szCs w:val="24"/>
        </w:rPr>
      </w:pPr>
      <w:commentRangeStart w:id="10"/>
      <w:r w:rsidRPr="00E87D01">
        <w:rPr>
          <w:rFonts w:ascii="Calibri" w:hAnsi="Calibri" w:cs="Calibri"/>
          <w:b/>
          <w:sz w:val="24"/>
          <w:szCs w:val="24"/>
        </w:rPr>
        <w:t>Result</w:t>
      </w:r>
      <w:commentRangeEnd w:id="10"/>
      <w:r w:rsidR="00DD323B">
        <w:rPr>
          <w:rStyle w:val="CommentReference"/>
        </w:rPr>
        <w:commentReference w:id="10"/>
      </w:r>
    </w:p>
    <w:p w14:paraId="3FC0C718" w14:textId="71DC8883" w:rsidR="00E87D01" w:rsidRDefault="00D753F9" w:rsidP="00E87D01">
      <w:pPr>
        <w:spacing w:line="360" w:lineRule="auto"/>
        <w:jc w:val="both"/>
        <w:rPr>
          <w:rFonts w:ascii="Calibri" w:hAnsi="Calibri" w:cs="Calibri"/>
          <w:b/>
          <w:bCs/>
          <w:sz w:val="24"/>
          <w:szCs w:val="24"/>
        </w:rPr>
      </w:pPr>
      <w:r w:rsidRPr="00D753F9">
        <w:rPr>
          <w:rFonts w:ascii="Calibri" w:hAnsi="Calibri" w:cs="Calibri"/>
          <w:b/>
          <w:bCs/>
          <w:sz w:val="24"/>
          <w:szCs w:val="24"/>
        </w:rPr>
        <w:t>Distribution of cause of deaths between 2011 to 2018</w:t>
      </w:r>
    </w:p>
    <w:p w14:paraId="503B6A7C" w14:textId="7DCBE7AE" w:rsidR="00D753F9" w:rsidRDefault="00B7699A" w:rsidP="00D753F9">
      <w:pPr>
        <w:spacing w:line="360" w:lineRule="auto"/>
        <w:jc w:val="both"/>
        <w:rPr>
          <w:rFonts w:ascii="Calibri" w:hAnsi="Calibri" w:cs="Calibri"/>
          <w:sz w:val="24"/>
          <w:szCs w:val="24"/>
        </w:rPr>
      </w:pPr>
      <w:r w:rsidRPr="00B7699A">
        <w:rPr>
          <w:rFonts w:ascii="Calibri" w:hAnsi="Calibri" w:cs="Calibri"/>
          <w:sz w:val="24"/>
          <w:szCs w:val="24"/>
        </w:rPr>
        <w:t xml:space="preserve">The verbal autopsy approach was used to evaluate 937 deaths of children under the age of five in our study on childhood mortality that took place between 2011 and 2018. From 2011 to 2018, pneumonia was the most common cause of death for children under the age of five. Approximately 19.36% of all deaths that </w:t>
      </w:r>
      <w:r w:rsidR="008C4184" w:rsidRPr="00B7699A">
        <w:rPr>
          <w:rFonts w:ascii="Calibri" w:hAnsi="Calibri" w:cs="Calibri"/>
          <w:sz w:val="24"/>
          <w:szCs w:val="24"/>
        </w:rPr>
        <w:t xml:space="preserve">were </w:t>
      </w:r>
      <w:r w:rsidR="008C4184">
        <w:rPr>
          <w:rFonts w:ascii="Calibri" w:hAnsi="Calibri" w:cs="Calibri"/>
          <w:sz w:val="24"/>
          <w:szCs w:val="24"/>
        </w:rPr>
        <w:t>investigated</w:t>
      </w:r>
      <w:r w:rsidRPr="00B7699A">
        <w:rPr>
          <w:rFonts w:ascii="Calibri" w:hAnsi="Calibri" w:cs="Calibri"/>
          <w:sz w:val="24"/>
          <w:szCs w:val="24"/>
        </w:rPr>
        <w:t xml:space="preserve"> using the verbal autopsy method were related to pneumonia.</w:t>
      </w:r>
      <w:r w:rsidR="00D753F9" w:rsidRPr="00E87D01">
        <w:rPr>
          <w:rFonts w:ascii="Calibri" w:hAnsi="Calibri" w:cs="Calibri"/>
          <w:sz w:val="24"/>
          <w:szCs w:val="24"/>
        </w:rPr>
        <w:t xml:space="preserve"> Birth asphyxia was identified as the second most prevalent cause, contributing to roughly 13.37% of fatalities. Notably, a significant portion (12.73%) of deaths remained unspecified, while an additional 4.17-18% were classified as undetermined. The cause of death was listed as "undetermined" if three of the physician evaluation failed to reach an agreement using ICD - 10 codes (Fig 1). Preterm birth also emerged as a noteworthy contributor to mortality in children under 5 during the study period (2011-2018), accounting for approximately 9.45% of all deaths. Conversely, measles, malnutrition, and meningitis collectively contributed the least to mortality in children under 5, accounting for approximately 0.54%, 0.77%, and 0.89% of deaths investigated using the verbal autopsy method, </w:t>
      </w:r>
      <w:r w:rsidR="008C4184" w:rsidRPr="00E87D01">
        <w:rPr>
          <w:rFonts w:ascii="Calibri" w:hAnsi="Calibri" w:cs="Calibri"/>
          <w:sz w:val="24"/>
          <w:szCs w:val="24"/>
        </w:rPr>
        <w:t>respectively</w:t>
      </w:r>
      <w:r w:rsidR="008C4184" w:rsidRPr="008C4184">
        <w:rPr>
          <w:rFonts w:ascii="Calibri" w:hAnsi="Calibri" w:cs="Calibri"/>
          <w:b/>
          <w:bCs/>
          <w:sz w:val="24"/>
          <w:szCs w:val="24"/>
        </w:rPr>
        <w:t xml:space="preserve"> [</w:t>
      </w:r>
      <w:r w:rsidR="00D753F9" w:rsidRPr="00885161">
        <w:rPr>
          <w:rFonts w:ascii="Calibri" w:hAnsi="Calibri" w:cs="Calibri"/>
          <w:b/>
          <w:bCs/>
          <w:sz w:val="24"/>
          <w:szCs w:val="24"/>
          <w:rPrChange w:id="11" w:author="Sabbir Hossain" w:date="2024-07-13T00:56:00Z" w16du:dateUtc="2024-07-12T18:56:00Z">
            <w:rPr>
              <w:rFonts w:ascii="Calibri" w:hAnsi="Calibri" w:cs="Calibri"/>
              <w:sz w:val="24"/>
              <w:szCs w:val="24"/>
            </w:rPr>
          </w:rPrChange>
        </w:rPr>
        <w:t xml:space="preserve"> </w:t>
      </w:r>
      <w:r w:rsidR="00A21069">
        <w:rPr>
          <w:rFonts w:ascii="Calibri" w:hAnsi="Calibri" w:cs="Calibri"/>
          <w:b/>
          <w:bCs/>
          <w:sz w:val="24"/>
          <w:szCs w:val="24"/>
        </w:rPr>
        <w:t>Figure</w:t>
      </w:r>
      <w:r w:rsidR="00D753F9" w:rsidRPr="00885161">
        <w:rPr>
          <w:rFonts w:ascii="Calibri" w:hAnsi="Calibri" w:cs="Calibri"/>
          <w:b/>
          <w:bCs/>
          <w:sz w:val="24"/>
          <w:szCs w:val="24"/>
          <w:rPrChange w:id="12" w:author="Sabbir Hossain" w:date="2024-07-13T00:56:00Z" w16du:dateUtc="2024-07-12T18:56:00Z">
            <w:rPr>
              <w:rFonts w:ascii="Calibri" w:hAnsi="Calibri" w:cs="Calibri"/>
              <w:sz w:val="24"/>
              <w:szCs w:val="24"/>
            </w:rPr>
          </w:rPrChange>
        </w:rPr>
        <w:t xml:space="preserve"> 0</w:t>
      </w:r>
      <w:r w:rsidR="00A21069">
        <w:rPr>
          <w:rFonts w:ascii="Calibri" w:hAnsi="Calibri" w:cs="Calibri"/>
          <w:b/>
          <w:bCs/>
          <w:sz w:val="24"/>
          <w:szCs w:val="24"/>
        </w:rPr>
        <w:t>2</w:t>
      </w:r>
      <w:r w:rsidR="00D753F9" w:rsidRPr="00885161">
        <w:rPr>
          <w:rFonts w:ascii="Calibri" w:hAnsi="Calibri" w:cs="Calibri"/>
          <w:b/>
          <w:bCs/>
          <w:sz w:val="24"/>
          <w:szCs w:val="24"/>
          <w:rPrChange w:id="13" w:author="Sabbir Hossain" w:date="2024-07-13T00:56:00Z" w16du:dateUtc="2024-07-12T18:56:00Z">
            <w:rPr>
              <w:rFonts w:ascii="Calibri" w:hAnsi="Calibri" w:cs="Calibri"/>
              <w:sz w:val="24"/>
              <w:szCs w:val="24"/>
            </w:rPr>
          </w:rPrChange>
        </w:rPr>
        <w:t>]</w:t>
      </w:r>
      <w:r w:rsidR="00885161" w:rsidRPr="00885161">
        <w:rPr>
          <w:rFonts w:ascii="Calibri" w:hAnsi="Calibri" w:cs="Calibri"/>
          <w:sz w:val="24"/>
          <w:szCs w:val="24"/>
        </w:rPr>
        <w:t>.</w:t>
      </w:r>
    </w:p>
    <w:p w14:paraId="2953AC44" w14:textId="482B0B7A" w:rsidR="00F53676" w:rsidRPr="00E87D01" w:rsidRDefault="00F53676">
      <w:pPr>
        <w:spacing w:line="360" w:lineRule="auto"/>
        <w:jc w:val="center"/>
        <w:rPr>
          <w:rFonts w:ascii="Calibri" w:hAnsi="Calibri" w:cs="Calibri"/>
          <w:sz w:val="24"/>
          <w:szCs w:val="24"/>
        </w:rPr>
        <w:pPrChange w:id="14" w:author="Sabbir Hossain" w:date="2024-07-13T01:10:00Z" w16du:dateUtc="2024-07-12T19:10:00Z">
          <w:pPr>
            <w:spacing w:line="360" w:lineRule="auto"/>
            <w:jc w:val="both"/>
          </w:pPr>
        </w:pPrChange>
      </w:pPr>
      <w:r w:rsidRPr="00EA365E">
        <w:rPr>
          <w:rFonts w:ascii="Calibri" w:hAnsi="Calibri" w:cs="Calibri"/>
          <w:b/>
          <w:bCs/>
          <w:sz w:val="24"/>
          <w:szCs w:val="24"/>
        </w:rPr>
        <w:t xml:space="preserve">[Insert </w:t>
      </w:r>
      <w:r w:rsidR="00A21069">
        <w:rPr>
          <w:rFonts w:ascii="Calibri" w:hAnsi="Calibri" w:cs="Calibri"/>
          <w:b/>
          <w:bCs/>
          <w:sz w:val="24"/>
          <w:szCs w:val="24"/>
        </w:rPr>
        <w:t>Figure</w:t>
      </w:r>
      <w:r w:rsidR="00A21069" w:rsidRPr="00885161">
        <w:rPr>
          <w:rFonts w:ascii="Calibri" w:hAnsi="Calibri" w:cs="Calibri"/>
          <w:b/>
          <w:bCs/>
          <w:sz w:val="24"/>
          <w:szCs w:val="24"/>
          <w:rPrChange w:id="15" w:author="Sabbir Hossain" w:date="2024-07-13T00:56:00Z" w16du:dateUtc="2024-07-12T18:56:00Z">
            <w:rPr>
              <w:rFonts w:ascii="Calibri" w:hAnsi="Calibri" w:cs="Calibri"/>
              <w:sz w:val="24"/>
              <w:szCs w:val="24"/>
            </w:rPr>
          </w:rPrChange>
        </w:rPr>
        <w:t xml:space="preserve"> 0</w:t>
      </w:r>
      <w:r w:rsidR="00A21069">
        <w:rPr>
          <w:rFonts w:ascii="Calibri" w:hAnsi="Calibri" w:cs="Calibri"/>
          <w:b/>
          <w:bCs/>
          <w:sz w:val="24"/>
          <w:szCs w:val="24"/>
        </w:rPr>
        <w:t>2</w:t>
      </w:r>
      <w:r w:rsidR="00A21069">
        <w:rPr>
          <w:rFonts w:ascii="Calibri" w:hAnsi="Calibri" w:cs="Calibri"/>
          <w:b/>
          <w:bCs/>
          <w:sz w:val="24"/>
          <w:szCs w:val="24"/>
        </w:rPr>
        <w:t xml:space="preserve"> </w:t>
      </w:r>
      <w:r>
        <w:rPr>
          <w:rFonts w:ascii="Calibri" w:hAnsi="Calibri" w:cs="Calibri"/>
          <w:b/>
          <w:bCs/>
          <w:sz w:val="24"/>
          <w:szCs w:val="24"/>
        </w:rPr>
        <w:t>Here]</w:t>
      </w:r>
    </w:p>
    <w:p w14:paraId="61A2B504" w14:textId="4CDE8DDF" w:rsidR="00E87D01" w:rsidRPr="00E87D01" w:rsidRDefault="00A21069" w:rsidP="00E87D01">
      <w:pPr>
        <w:spacing w:line="360" w:lineRule="auto"/>
        <w:jc w:val="both"/>
        <w:rPr>
          <w:rFonts w:ascii="Calibri" w:hAnsi="Calibri" w:cs="Calibri"/>
          <w:sz w:val="24"/>
          <w:szCs w:val="24"/>
        </w:rPr>
      </w:pPr>
      <w:r>
        <w:rPr>
          <w:rFonts w:ascii="Calibri" w:hAnsi="Calibri" w:cs="Calibri"/>
          <w:b/>
          <w:bCs/>
          <w:sz w:val="24"/>
          <w:szCs w:val="24"/>
        </w:rPr>
        <w:t>Figure</w:t>
      </w:r>
      <w:r w:rsidRPr="00885161">
        <w:rPr>
          <w:rFonts w:ascii="Calibri" w:hAnsi="Calibri" w:cs="Calibri"/>
          <w:b/>
          <w:bCs/>
          <w:sz w:val="24"/>
          <w:szCs w:val="24"/>
          <w:rPrChange w:id="16" w:author="Sabbir Hossain" w:date="2024-07-13T00:56:00Z" w16du:dateUtc="2024-07-12T18:56:00Z">
            <w:rPr>
              <w:rFonts w:ascii="Calibri" w:hAnsi="Calibri" w:cs="Calibri"/>
              <w:sz w:val="24"/>
              <w:szCs w:val="24"/>
            </w:rPr>
          </w:rPrChange>
        </w:rPr>
        <w:t xml:space="preserve"> 0</w:t>
      </w:r>
      <w:r>
        <w:rPr>
          <w:rFonts w:ascii="Calibri" w:hAnsi="Calibri" w:cs="Calibri"/>
          <w:b/>
          <w:bCs/>
          <w:sz w:val="24"/>
          <w:szCs w:val="24"/>
        </w:rPr>
        <w:t xml:space="preserve">3 </w:t>
      </w:r>
      <w:r w:rsidR="00E87D01" w:rsidRPr="00E87D01">
        <w:rPr>
          <w:rFonts w:ascii="Calibri" w:hAnsi="Calibri" w:cs="Calibri"/>
          <w:sz w:val="24"/>
          <w:szCs w:val="24"/>
        </w:rPr>
        <w:t xml:space="preserve">presents the total number of deaths across different age groups from 2011 to 2018. The data reveals that neonates (0-28 days) have a significantly high casualty rate of 68.6%. In comparison, </w:t>
      </w:r>
      <w:r w:rsidR="00335AAF">
        <w:rPr>
          <w:rFonts w:ascii="Calibri" w:hAnsi="Calibri" w:cs="Calibri"/>
          <w:sz w:val="24"/>
          <w:szCs w:val="24"/>
        </w:rPr>
        <w:t>1</w:t>
      </w:r>
      <w:r w:rsidR="00E87D01" w:rsidRPr="00E87D01">
        <w:rPr>
          <w:rFonts w:ascii="Calibri" w:hAnsi="Calibri" w:cs="Calibri"/>
          <w:sz w:val="24"/>
          <w:szCs w:val="24"/>
        </w:rPr>
        <w:t>7.7% of children die during the infant period (1-11 months), and 13.6% die during the child period (12-59 months). These results indicate that neonates are significantly more vulnerable than infants and children</w:t>
      </w:r>
      <w:r w:rsidR="00885161">
        <w:rPr>
          <w:rFonts w:ascii="Calibri" w:hAnsi="Calibri" w:cs="Calibri"/>
          <w:sz w:val="24"/>
          <w:szCs w:val="24"/>
        </w:rPr>
        <w:t xml:space="preserve"> </w:t>
      </w:r>
      <w:r w:rsidR="00D753F9" w:rsidRPr="00885161">
        <w:rPr>
          <w:rFonts w:ascii="Calibri" w:hAnsi="Calibri" w:cs="Calibri"/>
          <w:b/>
          <w:bCs/>
          <w:sz w:val="24"/>
          <w:szCs w:val="24"/>
          <w:rPrChange w:id="17" w:author="Sabbir Hossain" w:date="2024-07-13T00:56:00Z" w16du:dateUtc="2024-07-12T18:56:00Z">
            <w:rPr>
              <w:rFonts w:ascii="Calibri" w:hAnsi="Calibri" w:cs="Calibri"/>
              <w:sz w:val="24"/>
              <w:szCs w:val="24"/>
            </w:rPr>
          </w:rPrChange>
        </w:rPr>
        <w:t>[Figure 0</w:t>
      </w:r>
      <w:r>
        <w:rPr>
          <w:rFonts w:ascii="Calibri" w:hAnsi="Calibri" w:cs="Calibri"/>
          <w:b/>
          <w:bCs/>
          <w:sz w:val="24"/>
          <w:szCs w:val="24"/>
        </w:rPr>
        <w:t>3</w:t>
      </w:r>
      <w:r w:rsidR="00D753F9" w:rsidRPr="00885161">
        <w:rPr>
          <w:rFonts w:ascii="Calibri" w:hAnsi="Calibri" w:cs="Calibri"/>
          <w:b/>
          <w:bCs/>
          <w:sz w:val="24"/>
          <w:szCs w:val="24"/>
          <w:rPrChange w:id="18" w:author="Sabbir Hossain" w:date="2024-07-13T00:56:00Z" w16du:dateUtc="2024-07-12T18:56:00Z">
            <w:rPr>
              <w:rFonts w:ascii="Calibri" w:hAnsi="Calibri" w:cs="Calibri"/>
              <w:sz w:val="24"/>
              <w:szCs w:val="24"/>
            </w:rPr>
          </w:rPrChange>
        </w:rPr>
        <w:t>]</w:t>
      </w:r>
      <w:r w:rsidR="00885161" w:rsidRPr="00885161">
        <w:rPr>
          <w:rFonts w:ascii="Calibri" w:hAnsi="Calibri" w:cs="Calibri"/>
          <w:sz w:val="24"/>
          <w:szCs w:val="24"/>
          <w:rPrChange w:id="19" w:author="Sabbir Hossain" w:date="2024-07-13T00:56:00Z" w16du:dateUtc="2024-07-12T18:56:00Z">
            <w:rPr>
              <w:rFonts w:ascii="Calibri" w:hAnsi="Calibri" w:cs="Calibri"/>
              <w:b/>
              <w:bCs/>
              <w:sz w:val="24"/>
              <w:szCs w:val="24"/>
            </w:rPr>
          </w:rPrChange>
        </w:rPr>
        <w:t>.</w:t>
      </w:r>
    </w:p>
    <w:p w14:paraId="3CB078F1" w14:textId="36C71066" w:rsidR="00801D9F" w:rsidRPr="0028459B" w:rsidRDefault="00E87D01" w:rsidP="00C6313D">
      <w:pPr>
        <w:spacing w:line="360" w:lineRule="auto"/>
        <w:jc w:val="center"/>
        <w:rPr>
          <w:rFonts w:ascii="Calibri" w:hAnsi="Calibri" w:cs="Calibri"/>
          <w:b/>
          <w:bCs/>
          <w:sz w:val="24"/>
          <w:szCs w:val="24"/>
          <w:rPrChange w:id="20" w:author="Sabbir Hossain" w:date="2024-07-13T00:57:00Z" w16du:dateUtc="2024-07-12T18:57:00Z">
            <w:rPr>
              <w:rFonts w:ascii="Calibri" w:hAnsi="Calibri" w:cs="Calibri"/>
              <w:sz w:val="24"/>
              <w:szCs w:val="24"/>
            </w:rPr>
          </w:rPrChange>
        </w:rPr>
      </w:pPr>
      <w:r w:rsidRPr="0028459B">
        <w:rPr>
          <w:rFonts w:ascii="Calibri" w:hAnsi="Calibri" w:cs="Calibri"/>
          <w:b/>
          <w:bCs/>
          <w:sz w:val="24"/>
          <w:szCs w:val="24"/>
          <w:rPrChange w:id="21" w:author="Sabbir Hossain" w:date="2024-07-13T00:57:00Z" w16du:dateUtc="2024-07-12T18:57:00Z">
            <w:rPr>
              <w:rFonts w:ascii="Calibri" w:hAnsi="Calibri" w:cs="Calibri"/>
              <w:sz w:val="24"/>
              <w:szCs w:val="24"/>
            </w:rPr>
          </w:rPrChange>
        </w:rPr>
        <w:t>[Insert Figure 0</w:t>
      </w:r>
      <w:r w:rsidR="00A21069">
        <w:rPr>
          <w:rFonts w:ascii="Calibri" w:hAnsi="Calibri" w:cs="Calibri"/>
          <w:b/>
          <w:bCs/>
          <w:sz w:val="24"/>
          <w:szCs w:val="24"/>
        </w:rPr>
        <w:t>3</w:t>
      </w:r>
      <w:r w:rsidR="00801D9F" w:rsidRPr="0028459B">
        <w:rPr>
          <w:rFonts w:ascii="Calibri" w:hAnsi="Calibri" w:cs="Calibri"/>
          <w:b/>
          <w:bCs/>
          <w:sz w:val="24"/>
          <w:szCs w:val="24"/>
          <w:rPrChange w:id="22" w:author="Sabbir Hossain" w:date="2024-07-13T00:57:00Z" w16du:dateUtc="2024-07-12T18:57:00Z">
            <w:rPr>
              <w:rFonts w:ascii="Calibri" w:hAnsi="Calibri" w:cs="Calibri"/>
              <w:sz w:val="24"/>
              <w:szCs w:val="24"/>
            </w:rPr>
          </w:rPrChange>
        </w:rPr>
        <w:t xml:space="preserve"> </w:t>
      </w:r>
      <w:r w:rsidR="0028459B">
        <w:rPr>
          <w:rFonts w:ascii="Calibri" w:hAnsi="Calibri" w:cs="Calibri"/>
          <w:b/>
          <w:bCs/>
          <w:sz w:val="24"/>
          <w:szCs w:val="24"/>
        </w:rPr>
        <w:t>Here</w:t>
      </w:r>
      <w:r w:rsidRPr="0028459B">
        <w:rPr>
          <w:rFonts w:ascii="Calibri" w:hAnsi="Calibri" w:cs="Calibri"/>
          <w:b/>
          <w:bCs/>
          <w:sz w:val="24"/>
          <w:szCs w:val="24"/>
          <w:rPrChange w:id="23" w:author="Sabbir Hossain" w:date="2024-07-13T00:57:00Z" w16du:dateUtc="2024-07-12T18:57:00Z">
            <w:rPr>
              <w:rFonts w:ascii="Calibri" w:hAnsi="Calibri" w:cs="Calibri"/>
              <w:sz w:val="24"/>
              <w:szCs w:val="24"/>
            </w:rPr>
          </w:rPrChange>
        </w:rPr>
        <w:t>]</w:t>
      </w:r>
    </w:p>
    <w:p w14:paraId="70FC2FD9" w14:textId="3367F1CE" w:rsidR="00E87D01" w:rsidRDefault="00801D9F" w:rsidP="00E87D01">
      <w:pPr>
        <w:spacing w:line="360" w:lineRule="auto"/>
        <w:jc w:val="both"/>
        <w:rPr>
          <w:rFonts w:ascii="Calibri" w:hAnsi="Calibri" w:cs="Calibri"/>
          <w:b/>
          <w:bCs/>
          <w:sz w:val="24"/>
          <w:szCs w:val="24"/>
        </w:rPr>
      </w:pPr>
      <w:r w:rsidRPr="00801D9F">
        <w:rPr>
          <w:rFonts w:ascii="Calibri" w:hAnsi="Calibri" w:cs="Calibri"/>
          <w:b/>
          <w:bCs/>
          <w:sz w:val="24"/>
          <w:szCs w:val="24"/>
        </w:rPr>
        <w:t>Distribution of Causes of Death Across Different Age Groups</w:t>
      </w:r>
    </w:p>
    <w:p w14:paraId="4AF45FFD" w14:textId="54AF4774" w:rsidR="00981475" w:rsidRDefault="00981475" w:rsidP="00E87D01">
      <w:pPr>
        <w:spacing w:line="360" w:lineRule="auto"/>
        <w:jc w:val="both"/>
        <w:rPr>
          <w:rFonts w:ascii="Calibri" w:hAnsi="Calibri" w:cs="Calibri"/>
          <w:sz w:val="24"/>
          <w:szCs w:val="24"/>
        </w:rPr>
      </w:pPr>
      <w:r w:rsidRPr="00243049">
        <w:rPr>
          <w:rFonts w:ascii="Calibri" w:hAnsi="Calibri" w:cs="Calibri"/>
          <w:b/>
          <w:bCs/>
          <w:sz w:val="24"/>
          <w:szCs w:val="24"/>
          <w:rPrChange w:id="24" w:author="Sabbir Hossain" w:date="2024-07-13T01:11:00Z" w16du:dateUtc="2024-07-12T19:11:00Z">
            <w:rPr>
              <w:rFonts w:ascii="Calibri" w:hAnsi="Calibri" w:cs="Calibri"/>
              <w:sz w:val="24"/>
              <w:szCs w:val="24"/>
            </w:rPr>
          </w:rPrChange>
        </w:rPr>
        <w:t>Table -</w:t>
      </w:r>
      <w:r w:rsidR="00005C29">
        <w:rPr>
          <w:rFonts w:ascii="Calibri" w:hAnsi="Calibri" w:cs="Calibri"/>
          <w:b/>
          <w:bCs/>
          <w:sz w:val="24"/>
          <w:szCs w:val="24"/>
        </w:rPr>
        <w:t>01</w:t>
      </w:r>
      <w:r w:rsidRPr="00E87D01">
        <w:rPr>
          <w:rFonts w:ascii="Calibri" w:hAnsi="Calibri" w:cs="Calibri"/>
          <w:sz w:val="24"/>
          <w:szCs w:val="24"/>
        </w:rPr>
        <w:t xml:space="preserve"> enable a more details comparison between the cause of death of survey year 2011 and survey year 2017-18 for age group. In both 2011 and 2017-18, all cases of birth asphyxia (100%) resulted in neonatal (aged 0-28 days) mortality, with birth asphyxia defined as a condition where a neonate's brain and other vital organs receive insufficient oxygen either before, during, or immediately after birth. Diarrhea mortality rates, however, displayed variation across the two time points. In 2011, the distribution of deaths from diarrhea was 73.41% among infants (1-11 months), 26.95% among child (12-59 months), and 0% among neonates (aged 0-28 days). This pattern shifted in 2017-18, with 69.02% of deaths occurring in infants (1-11 months), 26.74% in child (12-59 months), and a notable emergence of 4.23% fatalities among neonates (aged 0-28 days). Drowning is a significant cause of child mortality. In 2011, 97.80% of drowning fatalities were among child (12-59 months), 2.20% were infants (1-11 months), and 0% were neonates (aged 0-28 days). By 2017-18, the distribution had shifted, with 100% drowning deaths occurring among children, and no fatalities reported among neonates and infants. </w:t>
      </w:r>
      <w:r w:rsidR="00D42C4F" w:rsidRPr="00D42C4F">
        <w:rPr>
          <w:rFonts w:ascii="Calibri" w:hAnsi="Calibri" w:cs="Calibri"/>
          <w:sz w:val="24"/>
          <w:szCs w:val="24"/>
        </w:rPr>
        <w:t>For both survey years, pneumonia continued to be the leading cause of mortality in all age groups (children, infants, and adults).</w:t>
      </w:r>
      <w:r w:rsidRPr="00E87D01">
        <w:rPr>
          <w:rFonts w:ascii="Calibri" w:hAnsi="Calibri" w:cs="Calibri"/>
          <w:sz w:val="24"/>
          <w:szCs w:val="24"/>
        </w:rPr>
        <w:t xml:space="preserve"> In 2011, mortality rates from pneumonia were distributed as follows: 39.39% among neonates 46.94% among infants, and 13.45% among child age group. While pneumonia continued to be a significant threat in 2017-18, the mortality rates exhibited some variation. Neonatal deaths from pneumonia increased to 47.70%, whereas infant deaths decreased slightly to 41.45%. The mortality rate among child age group also showed a modest decline, reaching 10.85%. It is noteworthy, however, that a significant proportion of deaths remain unspecific</w:t>
      </w:r>
      <w:del w:id="25" w:author="Sabbir Hossain" w:date="2024-07-13T01:11:00Z" w16du:dateUtc="2024-07-12T19:11:00Z">
        <w:r w:rsidRPr="00E87D01" w:rsidDel="00243049">
          <w:rPr>
            <w:rFonts w:ascii="Calibri" w:hAnsi="Calibri" w:cs="Calibri"/>
            <w:sz w:val="24"/>
            <w:szCs w:val="24"/>
          </w:rPr>
          <w:delText>.</w:delText>
        </w:r>
      </w:del>
      <w:r>
        <w:rPr>
          <w:rFonts w:ascii="Calibri" w:hAnsi="Calibri" w:cs="Calibri"/>
          <w:sz w:val="24"/>
          <w:szCs w:val="24"/>
        </w:rPr>
        <w:t xml:space="preserve"> </w:t>
      </w:r>
      <w:r w:rsidRPr="00243049">
        <w:rPr>
          <w:rFonts w:ascii="Calibri" w:hAnsi="Calibri" w:cs="Calibri"/>
          <w:b/>
          <w:bCs/>
          <w:sz w:val="24"/>
          <w:szCs w:val="24"/>
          <w:rPrChange w:id="26" w:author="Sabbir Hossain" w:date="2024-07-13T01:11:00Z" w16du:dateUtc="2024-07-12T19:11:00Z">
            <w:rPr>
              <w:rFonts w:ascii="Calibri" w:hAnsi="Calibri" w:cs="Calibri"/>
              <w:sz w:val="24"/>
              <w:szCs w:val="24"/>
            </w:rPr>
          </w:rPrChange>
        </w:rPr>
        <w:t>[Table 0</w:t>
      </w:r>
      <w:r w:rsidR="00005C29">
        <w:rPr>
          <w:rFonts w:ascii="Calibri" w:hAnsi="Calibri" w:cs="Calibri"/>
          <w:b/>
          <w:bCs/>
          <w:sz w:val="24"/>
          <w:szCs w:val="24"/>
        </w:rPr>
        <w:t>1</w:t>
      </w:r>
      <w:r w:rsidRPr="00243049">
        <w:rPr>
          <w:rFonts w:ascii="Calibri" w:hAnsi="Calibri" w:cs="Calibri"/>
          <w:b/>
          <w:bCs/>
          <w:sz w:val="24"/>
          <w:szCs w:val="24"/>
          <w:rPrChange w:id="27" w:author="Sabbir Hossain" w:date="2024-07-13T01:11:00Z" w16du:dateUtc="2024-07-12T19:11:00Z">
            <w:rPr>
              <w:rFonts w:ascii="Calibri" w:hAnsi="Calibri" w:cs="Calibri"/>
              <w:sz w:val="24"/>
              <w:szCs w:val="24"/>
            </w:rPr>
          </w:rPrChange>
        </w:rPr>
        <w:t>]</w:t>
      </w:r>
      <w:r w:rsidR="00243049" w:rsidRPr="00243049">
        <w:rPr>
          <w:rFonts w:ascii="Calibri" w:hAnsi="Calibri" w:cs="Calibri"/>
          <w:sz w:val="24"/>
          <w:szCs w:val="24"/>
          <w:rPrChange w:id="28" w:author="Sabbir Hossain" w:date="2024-07-13T01:11:00Z" w16du:dateUtc="2024-07-12T19:11:00Z">
            <w:rPr>
              <w:rFonts w:ascii="Calibri" w:hAnsi="Calibri" w:cs="Calibri"/>
              <w:b/>
              <w:bCs/>
              <w:sz w:val="24"/>
              <w:szCs w:val="24"/>
            </w:rPr>
          </w:rPrChange>
        </w:rPr>
        <w:t>.</w:t>
      </w:r>
    </w:p>
    <w:p w14:paraId="33D4D9B5" w14:textId="4F2D8609" w:rsidR="00243049" w:rsidRPr="00981475" w:rsidRDefault="00243049">
      <w:pPr>
        <w:spacing w:line="360" w:lineRule="auto"/>
        <w:jc w:val="center"/>
        <w:rPr>
          <w:rFonts w:ascii="Calibri" w:hAnsi="Calibri" w:cs="Calibri"/>
          <w:sz w:val="24"/>
          <w:szCs w:val="24"/>
        </w:rPr>
        <w:pPrChange w:id="29" w:author="Sabbir Hossain" w:date="2024-07-13T01:12:00Z" w16du:dateUtc="2024-07-12T19:12:00Z">
          <w:pPr>
            <w:spacing w:line="360" w:lineRule="auto"/>
            <w:jc w:val="both"/>
          </w:pPr>
        </w:pPrChange>
      </w:pPr>
      <w:r w:rsidRPr="00EA365E">
        <w:rPr>
          <w:rFonts w:ascii="Calibri" w:hAnsi="Calibri" w:cs="Calibri"/>
          <w:b/>
          <w:bCs/>
          <w:sz w:val="24"/>
          <w:szCs w:val="24"/>
        </w:rPr>
        <w:t xml:space="preserve">[Insert </w:t>
      </w:r>
      <w:r>
        <w:rPr>
          <w:rFonts w:ascii="Calibri" w:hAnsi="Calibri" w:cs="Calibri"/>
          <w:b/>
          <w:bCs/>
          <w:sz w:val="24"/>
          <w:szCs w:val="24"/>
        </w:rPr>
        <w:t xml:space="preserve">Table </w:t>
      </w:r>
      <w:r w:rsidRPr="00EA365E">
        <w:rPr>
          <w:rFonts w:ascii="Calibri" w:hAnsi="Calibri" w:cs="Calibri"/>
          <w:b/>
          <w:bCs/>
          <w:sz w:val="24"/>
          <w:szCs w:val="24"/>
        </w:rPr>
        <w:t>0</w:t>
      </w:r>
      <w:r w:rsidR="00005C29">
        <w:rPr>
          <w:rFonts w:ascii="Calibri" w:hAnsi="Calibri" w:cs="Calibri"/>
          <w:b/>
          <w:bCs/>
          <w:sz w:val="24"/>
          <w:szCs w:val="24"/>
        </w:rPr>
        <w:t>1</w:t>
      </w:r>
      <w:r>
        <w:rPr>
          <w:rFonts w:ascii="Calibri" w:hAnsi="Calibri" w:cs="Calibri"/>
          <w:b/>
          <w:bCs/>
          <w:sz w:val="24"/>
          <w:szCs w:val="24"/>
        </w:rPr>
        <w:t xml:space="preserve"> Here]</w:t>
      </w:r>
    </w:p>
    <w:p w14:paraId="15C48934" w14:textId="2F88F24C" w:rsidR="00E87D01" w:rsidRDefault="00E87D01" w:rsidP="00E87D01">
      <w:pPr>
        <w:spacing w:line="360" w:lineRule="auto"/>
        <w:jc w:val="both"/>
        <w:rPr>
          <w:rFonts w:ascii="Calibri" w:hAnsi="Calibri" w:cs="Calibri"/>
          <w:sz w:val="24"/>
          <w:szCs w:val="24"/>
        </w:rPr>
      </w:pPr>
      <w:r w:rsidRPr="00243049">
        <w:rPr>
          <w:rFonts w:ascii="Calibri" w:hAnsi="Calibri" w:cs="Calibri"/>
          <w:b/>
          <w:bCs/>
          <w:sz w:val="24"/>
          <w:szCs w:val="24"/>
          <w:rPrChange w:id="30" w:author="Sabbir Hossain" w:date="2024-07-13T01:12:00Z" w16du:dateUtc="2024-07-12T19:12:00Z">
            <w:rPr>
              <w:rFonts w:ascii="Calibri" w:hAnsi="Calibri" w:cs="Calibri"/>
              <w:sz w:val="24"/>
              <w:szCs w:val="24"/>
            </w:rPr>
          </w:rPrChange>
        </w:rPr>
        <w:t>Figure -0</w:t>
      </w:r>
      <w:r w:rsidR="00A21069">
        <w:rPr>
          <w:rFonts w:ascii="Calibri" w:hAnsi="Calibri" w:cs="Calibri"/>
          <w:b/>
          <w:bCs/>
          <w:sz w:val="24"/>
          <w:szCs w:val="24"/>
        </w:rPr>
        <w:t>4</w:t>
      </w:r>
      <w:r w:rsidRPr="00E87D01">
        <w:rPr>
          <w:rFonts w:ascii="Calibri" w:hAnsi="Calibri" w:cs="Calibri"/>
          <w:sz w:val="24"/>
          <w:szCs w:val="24"/>
        </w:rPr>
        <w:t xml:space="preserve"> presents the cause of death stratified by three age groups: neonatal, infant, and child. </w:t>
      </w:r>
      <w:r w:rsidR="00B7699A">
        <w:rPr>
          <w:rFonts w:ascii="Calibri" w:hAnsi="Calibri" w:cs="Calibri"/>
          <w:sz w:val="24"/>
          <w:szCs w:val="24"/>
        </w:rPr>
        <w:t>Child</w:t>
      </w:r>
      <w:r w:rsidR="00B7699A" w:rsidRPr="00B7699A">
        <w:rPr>
          <w:rFonts w:ascii="Calibri" w:hAnsi="Calibri" w:cs="Calibri"/>
          <w:sz w:val="24"/>
          <w:szCs w:val="24"/>
        </w:rPr>
        <w:t xml:space="preserve"> are classified as 12 to 59 months old, infants as 1 to 11 months old, and neonates as from birth to 28 days old</w:t>
      </w:r>
      <w:r w:rsidRPr="00E87D01">
        <w:rPr>
          <w:rFonts w:ascii="Calibri" w:hAnsi="Calibri" w:cs="Calibri"/>
          <w:sz w:val="24"/>
          <w:szCs w:val="24"/>
        </w:rPr>
        <w:t xml:space="preserve">. Neonates were found to have the greatest proportion of deaths compared to other age groups. Following the neonatal period, the infant and child age groups exhibited the next highest mortality rates, respectively. Among neonates (aged 0-28 days), the leading causes of death are birth asphyxia, possible serious infection, preterm birth, and pneumonia. </w:t>
      </w:r>
      <w:r w:rsidR="00B7699A" w:rsidRPr="00B7699A">
        <w:rPr>
          <w:rFonts w:ascii="Calibri" w:hAnsi="Calibri" w:cs="Calibri"/>
          <w:sz w:val="24"/>
          <w:szCs w:val="24"/>
        </w:rPr>
        <w:t>Pneumonia and diarrhea are the leading causes of death for infants aged 1 to 11 months</w:t>
      </w:r>
      <w:r w:rsidRPr="00E87D01">
        <w:rPr>
          <w:rFonts w:ascii="Calibri" w:hAnsi="Calibri" w:cs="Calibri"/>
          <w:sz w:val="24"/>
          <w:szCs w:val="24"/>
        </w:rPr>
        <w:t xml:space="preserve">. In the child age group (12-59 months), drowning exhibits the highest mortality ratio, followed by pneumonia. Across all three age groups (neonatal, infant, and child), pneumonia stands out as a significant contributor to mortality in children under five. This observation underscores the pervasive threat pneumonia poses to young children's health. While other causes may predominate within specific age groups, as noted with drowning in the child category, pneumonia consistently emerges as a major influencing child mortality </w:t>
      </w:r>
      <w:proofErr w:type="gramStart"/>
      <w:r w:rsidRPr="00E87D01">
        <w:rPr>
          <w:rFonts w:ascii="Calibri" w:hAnsi="Calibri" w:cs="Calibri"/>
          <w:sz w:val="24"/>
          <w:szCs w:val="24"/>
        </w:rPr>
        <w:t>statistics</w:t>
      </w:r>
      <w:proofErr w:type="gramEnd"/>
      <w:r w:rsidRPr="00E87D01">
        <w:rPr>
          <w:rFonts w:ascii="Calibri" w:hAnsi="Calibri" w:cs="Calibri"/>
          <w:sz w:val="24"/>
          <w:szCs w:val="24"/>
        </w:rPr>
        <w:t>. This widespread impact highlights the importance of focusing preventive and treatment strategies to address pneumonia effectively within all age groups under five. It is important to acknowledge that a significant proportion of causes of death remain unspecific and Undetermined</w:t>
      </w:r>
      <w:r w:rsidR="00981475">
        <w:rPr>
          <w:rFonts w:ascii="Calibri" w:hAnsi="Calibri" w:cs="Calibri"/>
          <w:sz w:val="24"/>
          <w:szCs w:val="24"/>
        </w:rPr>
        <w:t xml:space="preserve"> </w:t>
      </w:r>
      <w:r w:rsidR="00981475" w:rsidRPr="00243049">
        <w:rPr>
          <w:rFonts w:ascii="Calibri" w:hAnsi="Calibri" w:cs="Calibri"/>
          <w:b/>
          <w:bCs/>
          <w:sz w:val="24"/>
          <w:szCs w:val="24"/>
          <w:rPrChange w:id="31" w:author="Sabbir Hossain" w:date="2024-07-13T01:12:00Z" w16du:dateUtc="2024-07-12T19:12:00Z">
            <w:rPr>
              <w:rFonts w:ascii="Calibri" w:hAnsi="Calibri" w:cs="Calibri"/>
              <w:sz w:val="24"/>
              <w:szCs w:val="24"/>
            </w:rPr>
          </w:rPrChange>
        </w:rPr>
        <w:t>[Figure 0</w:t>
      </w:r>
      <w:r w:rsidR="00A21069">
        <w:rPr>
          <w:rFonts w:ascii="Calibri" w:hAnsi="Calibri" w:cs="Calibri"/>
          <w:b/>
          <w:bCs/>
          <w:sz w:val="24"/>
          <w:szCs w:val="24"/>
        </w:rPr>
        <w:t>4</w:t>
      </w:r>
      <w:r w:rsidR="00981475" w:rsidRPr="00243049">
        <w:rPr>
          <w:rFonts w:ascii="Calibri" w:hAnsi="Calibri" w:cs="Calibri"/>
          <w:b/>
          <w:bCs/>
          <w:sz w:val="24"/>
          <w:szCs w:val="24"/>
          <w:rPrChange w:id="32" w:author="Sabbir Hossain" w:date="2024-07-13T01:12:00Z" w16du:dateUtc="2024-07-12T19:12:00Z">
            <w:rPr>
              <w:rFonts w:ascii="Calibri" w:hAnsi="Calibri" w:cs="Calibri"/>
              <w:sz w:val="24"/>
              <w:szCs w:val="24"/>
            </w:rPr>
          </w:rPrChange>
        </w:rPr>
        <w:t>]</w:t>
      </w:r>
      <w:r w:rsidR="008B1FC0" w:rsidRPr="00E87D01">
        <w:rPr>
          <w:rFonts w:ascii="Calibri" w:hAnsi="Calibri" w:cs="Calibri"/>
          <w:sz w:val="24"/>
          <w:szCs w:val="24"/>
        </w:rPr>
        <w:t>.</w:t>
      </w:r>
    </w:p>
    <w:p w14:paraId="7DA8F2E4" w14:textId="0313E787" w:rsidR="00981475" w:rsidRPr="00CC5325" w:rsidRDefault="00981475" w:rsidP="00C6313D">
      <w:pPr>
        <w:spacing w:line="360" w:lineRule="auto"/>
        <w:jc w:val="center"/>
        <w:rPr>
          <w:rFonts w:ascii="Calibri" w:hAnsi="Calibri" w:cs="Calibri"/>
          <w:b/>
          <w:bCs/>
          <w:sz w:val="24"/>
          <w:szCs w:val="24"/>
          <w:rPrChange w:id="33" w:author="Sabbir Hossain" w:date="2024-07-13T01:13:00Z" w16du:dateUtc="2024-07-12T19:13:00Z">
            <w:rPr>
              <w:rFonts w:ascii="Calibri" w:hAnsi="Calibri" w:cs="Calibri"/>
              <w:sz w:val="24"/>
              <w:szCs w:val="24"/>
            </w:rPr>
          </w:rPrChange>
        </w:rPr>
      </w:pPr>
      <w:r w:rsidRPr="00CC5325">
        <w:rPr>
          <w:rFonts w:ascii="Calibri" w:hAnsi="Calibri" w:cs="Calibri"/>
          <w:b/>
          <w:bCs/>
          <w:sz w:val="24"/>
          <w:szCs w:val="24"/>
          <w:rPrChange w:id="34" w:author="Sabbir Hossain" w:date="2024-07-13T01:13:00Z" w16du:dateUtc="2024-07-12T19:13:00Z">
            <w:rPr>
              <w:rFonts w:ascii="Calibri" w:hAnsi="Calibri" w:cs="Calibri"/>
              <w:sz w:val="24"/>
              <w:szCs w:val="24"/>
            </w:rPr>
          </w:rPrChange>
        </w:rPr>
        <w:t xml:space="preserve">[Insert </w:t>
      </w:r>
      <w:r w:rsidR="008B1FC0" w:rsidRPr="00CC5325">
        <w:rPr>
          <w:rFonts w:ascii="Calibri" w:hAnsi="Calibri" w:cs="Calibri"/>
          <w:b/>
          <w:bCs/>
          <w:sz w:val="24"/>
          <w:szCs w:val="24"/>
          <w:rPrChange w:id="35" w:author="Sabbir Hossain" w:date="2024-07-13T01:13:00Z" w16du:dateUtc="2024-07-12T19:13:00Z">
            <w:rPr>
              <w:rFonts w:ascii="Calibri" w:hAnsi="Calibri" w:cs="Calibri"/>
              <w:sz w:val="24"/>
              <w:szCs w:val="24"/>
            </w:rPr>
          </w:rPrChange>
        </w:rPr>
        <w:t>F</w:t>
      </w:r>
      <w:r w:rsidRPr="00CC5325">
        <w:rPr>
          <w:rFonts w:ascii="Calibri" w:hAnsi="Calibri" w:cs="Calibri"/>
          <w:b/>
          <w:bCs/>
          <w:sz w:val="24"/>
          <w:szCs w:val="24"/>
          <w:rPrChange w:id="36" w:author="Sabbir Hossain" w:date="2024-07-13T01:13:00Z" w16du:dateUtc="2024-07-12T19:13:00Z">
            <w:rPr>
              <w:rFonts w:ascii="Calibri" w:hAnsi="Calibri" w:cs="Calibri"/>
              <w:sz w:val="24"/>
              <w:szCs w:val="24"/>
            </w:rPr>
          </w:rPrChange>
        </w:rPr>
        <w:t>igure 0</w:t>
      </w:r>
      <w:r w:rsidR="00A21069">
        <w:rPr>
          <w:rFonts w:ascii="Calibri" w:hAnsi="Calibri" w:cs="Calibri"/>
          <w:b/>
          <w:bCs/>
          <w:sz w:val="24"/>
          <w:szCs w:val="24"/>
        </w:rPr>
        <w:t>4</w:t>
      </w:r>
      <w:r w:rsidRPr="00CC5325">
        <w:rPr>
          <w:rFonts w:ascii="Calibri" w:hAnsi="Calibri" w:cs="Calibri"/>
          <w:b/>
          <w:bCs/>
          <w:sz w:val="24"/>
          <w:szCs w:val="24"/>
          <w:rPrChange w:id="37" w:author="Sabbir Hossain" w:date="2024-07-13T01:13:00Z" w16du:dateUtc="2024-07-12T19:13:00Z">
            <w:rPr>
              <w:rFonts w:ascii="Calibri" w:hAnsi="Calibri" w:cs="Calibri"/>
              <w:sz w:val="24"/>
              <w:szCs w:val="24"/>
            </w:rPr>
          </w:rPrChange>
        </w:rPr>
        <w:t xml:space="preserve"> </w:t>
      </w:r>
      <w:r w:rsidR="008B1FC0" w:rsidRPr="00CC5325">
        <w:rPr>
          <w:rFonts w:ascii="Calibri" w:hAnsi="Calibri" w:cs="Calibri"/>
          <w:b/>
          <w:bCs/>
          <w:sz w:val="24"/>
          <w:szCs w:val="24"/>
          <w:rPrChange w:id="38" w:author="Sabbir Hossain" w:date="2024-07-13T01:13:00Z" w16du:dateUtc="2024-07-12T19:13:00Z">
            <w:rPr>
              <w:rFonts w:ascii="Calibri" w:hAnsi="Calibri" w:cs="Calibri"/>
              <w:sz w:val="24"/>
              <w:szCs w:val="24"/>
            </w:rPr>
          </w:rPrChange>
        </w:rPr>
        <w:t>Here</w:t>
      </w:r>
      <w:r w:rsidRPr="00CC5325">
        <w:rPr>
          <w:rFonts w:ascii="Calibri" w:hAnsi="Calibri" w:cs="Calibri"/>
          <w:b/>
          <w:bCs/>
          <w:sz w:val="24"/>
          <w:szCs w:val="24"/>
          <w:rPrChange w:id="39" w:author="Sabbir Hossain" w:date="2024-07-13T01:13:00Z" w16du:dateUtc="2024-07-12T19:13:00Z">
            <w:rPr>
              <w:rFonts w:ascii="Calibri" w:hAnsi="Calibri" w:cs="Calibri"/>
              <w:sz w:val="24"/>
              <w:szCs w:val="24"/>
            </w:rPr>
          </w:rPrChange>
        </w:rPr>
        <w:t>]</w:t>
      </w:r>
    </w:p>
    <w:p w14:paraId="6AE58B71" w14:textId="4D5E93B8" w:rsidR="00E87D01" w:rsidRPr="00981475" w:rsidRDefault="00981475" w:rsidP="00E87D01">
      <w:pPr>
        <w:spacing w:line="360" w:lineRule="auto"/>
        <w:jc w:val="both"/>
        <w:rPr>
          <w:rFonts w:ascii="Calibri" w:hAnsi="Calibri" w:cs="Calibri"/>
          <w:b/>
          <w:bCs/>
          <w:sz w:val="24"/>
          <w:szCs w:val="24"/>
        </w:rPr>
      </w:pPr>
      <w:r w:rsidRPr="00981475">
        <w:rPr>
          <w:rFonts w:ascii="Calibri" w:hAnsi="Calibri" w:cs="Calibri"/>
          <w:b/>
          <w:bCs/>
          <w:sz w:val="24"/>
          <w:szCs w:val="24"/>
        </w:rPr>
        <w:t>Gender Distribution of Causes of Death from 2011 to 2018</w:t>
      </w:r>
    </w:p>
    <w:p w14:paraId="0323577B" w14:textId="232D9EAD" w:rsidR="00E87D01" w:rsidRDefault="00D42C4F" w:rsidP="00E87D01">
      <w:pPr>
        <w:spacing w:line="360" w:lineRule="auto"/>
        <w:jc w:val="both"/>
        <w:rPr>
          <w:rFonts w:ascii="Calibri" w:hAnsi="Calibri" w:cs="Calibri"/>
          <w:b/>
          <w:bCs/>
          <w:sz w:val="24"/>
          <w:szCs w:val="24"/>
        </w:rPr>
      </w:pPr>
      <w:r w:rsidRPr="008B1FC0">
        <w:rPr>
          <w:rFonts w:ascii="Calibri" w:hAnsi="Calibri" w:cs="Calibri"/>
          <w:b/>
          <w:bCs/>
          <w:sz w:val="24"/>
          <w:szCs w:val="24"/>
          <w:rPrChange w:id="40" w:author="Sabbir Hossain" w:date="2024-07-13T01:13:00Z" w16du:dateUtc="2024-07-12T19:13:00Z">
            <w:rPr>
              <w:rFonts w:ascii="Calibri" w:hAnsi="Calibri" w:cs="Calibri"/>
              <w:sz w:val="24"/>
              <w:szCs w:val="24"/>
            </w:rPr>
          </w:rPrChange>
        </w:rPr>
        <w:t xml:space="preserve">Table </w:t>
      </w:r>
      <w:r w:rsidR="00005C29">
        <w:rPr>
          <w:rFonts w:ascii="Calibri" w:hAnsi="Calibri" w:cs="Calibri"/>
          <w:b/>
          <w:bCs/>
          <w:sz w:val="24"/>
          <w:szCs w:val="24"/>
        </w:rPr>
        <w:t>02</w:t>
      </w:r>
      <w:r w:rsidRPr="00D42C4F">
        <w:rPr>
          <w:rFonts w:ascii="Calibri" w:hAnsi="Calibri" w:cs="Calibri"/>
          <w:sz w:val="24"/>
          <w:szCs w:val="24"/>
        </w:rPr>
        <w:t xml:space="preserve"> shows the distribution of causes of death by gender</w:t>
      </w:r>
      <w:r w:rsidR="00E87D01" w:rsidRPr="00E87D01">
        <w:rPr>
          <w:rFonts w:ascii="Calibri" w:hAnsi="Calibri" w:cs="Calibri"/>
          <w:sz w:val="24"/>
          <w:szCs w:val="24"/>
        </w:rPr>
        <w:t>. Gender categorized as female and male. In 2011, 26.66% of female children and 73.34% of male children died from birth asphyxia. By 2017-18, the distribution shifted to 44.14% of female children and 55.85% of male children dying from birth asphyxia. This indicates that male children are more likely to die to birth asphyxia. In 2011, diarrhea exhibited a higher prevalence among females (68.01% of deaths) compared to males (31.99%). Drowning deaths also showed a slight female predominance (54.80% female, 45.20% male). Pneumonia displayed a more balanced distribution with 52.35% of deaths in females and 47.65% in males. However, the data from 2017-18 indicated a shift in these trends. Diarrhea deaths became more evenly distributed across genders, with 47.64% in females and 52.36% in males. Drowning mortality rates neared parity as well, with 49.14% of deaths in females and 50.86% in males. Pneumonia exhibited the most significant change, with a male predominance emerging (43.72% female, 56.28% male)</w:t>
      </w:r>
      <w:r w:rsidR="00981475">
        <w:rPr>
          <w:rFonts w:ascii="Calibri" w:hAnsi="Calibri" w:cs="Calibri"/>
          <w:sz w:val="24"/>
          <w:szCs w:val="24"/>
        </w:rPr>
        <w:t xml:space="preserve"> </w:t>
      </w:r>
      <w:r w:rsidR="00981475" w:rsidRPr="008B1FC0">
        <w:rPr>
          <w:rFonts w:ascii="Calibri" w:hAnsi="Calibri" w:cs="Calibri"/>
          <w:b/>
          <w:bCs/>
          <w:sz w:val="24"/>
          <w:szCs w:val="24"/>
          <w:rPrChange w:id="41" w:author="Sabbir Hossain" w:date="2024-07-13T01:13:00Z" w16du:dateUtc="2024-07-12T19:13:00Z">
            <w:rPr>
              <w:rFonts w:ascii="Calibri" w:hAnsi="Calibri" w:cs="Calibri"/>
              <w:sz w:val="24"/>
              <w:szCs w:val="24"/>
            </w:rPr>
          </w:rPrChange>
        </w:rPr>
        <w:t>[Table 0</w:t>
      </w:r>
      <w:r w:rsidR="00005C29">
        <w:rPr>
          <w:rFonts w:ascii="Calibri" w:hAnsi="Calibri" w:cs="Calibri"/>
          <w:b/>
          <w:bCs/>
          <w:sz w:val="24"/>
          <w:szCs w:val="24"/>
        </w:rPr>
        <w:t>2</w:t>
      </w:r>
      <w:r w:rsidR="00981475" w:rsidRPr="008B1FC0">
        <w:rPr>
          <w:rFonts w:ascii="Calibri" w:hAnsi="Calibri" w:cs="Calibri"/>
          <w:b/>
          <w:bCs/>
          <w:sz w:val="24"/>
          <w:szCs w:val="24"/>
          <w:rPrChange w:id="42" w:author="Sabbir Hossain" w:date="2024-07-13T01:13:00Z" w16du:dateUtc="2024-07-12T19:13:00Z">
            <w:rPr>
              <w:rFonts w:ascii="Calibri" w:hAnsi="Calibri" w:cs="Calibri"/>
              <w:sz w:val="24"/>
              <w:szCs w:val="24"/>
            </w:rPr>
          </w:rPrChange>
        </w:rPr>
        <w:t>]</w:t>
      </w:r>
      <w:r w:rsidR="008B1FC0">
        <w:rPr>
          <w:rFonts w:ascii="Calibri" w:hAnsi="Calibri" w:cs="Calibri"/>
          <w:b/>
          <w:bCs/>
          <w:sz w:val="24"/>
          <w:szCs w:val="24"/>
        </w:rPr>
        <w:t>.</w:t>
      </w:r>
    </w:p>
    <w:p w14:paraId="418A01D4" w14:textId="76725BDD" w:rsidR="003D4C3E" w:rsidRPr="00E87D01" w:rsidRDefault="003D4C3E">
      <w:pPr>
        <w:spacing w:line="360" w:lineRule="auto"/>
        <w:jc w:val="center"/>
        <w:rPr>
          <w:rFonts w:ascii="Calibri" w:hAnsi="Calibri" w:cs="Calibri"/>
          <w:sz w:val="24"/>
          <w:szCs w:val="24"/>
        </w:rPr>
        <w:pPrChange w:id="43" w:author="Sabbir Hossain" w:date="2024-07-13T01:14:00Z" w16du:dateUtc="2024-07-12T19:14:00Z">
          <w:pPr>
            <w:spacing w:line="360" w:lineRule="auto"/>
            <w:jc w:val="both"/>
          </w:pPr>
        </w:pPrChange>
      </w:pPr>
      <w:r w:rsidRPr="00EA365E">
        <w:rPr>
          <w:rFonts w:ascii="Calibri" w:hAnsi="Calibri" w:cs="Calibri"/>
          <w:b/>
          <w:bCs/>
          <w:sz w:val="24"/>
          <w:szCs w:val="24"/>
        </w:rPr>
        <w:t xml:space="preserve">[Insert </w:t>
      </w:r>
      <w:r>
        <w:rPr>
          <w:rFonts w:ascii="Calibri" w:hAnsi="Calibri" w:cs="Calibri"/>
          <w:b/>
          <w:bCs/>
          <w:sz w:val="24"/>
          <w:szCs w:val="24"/>
        </w:rPr>
        <w:t xml:space="preserve">Table </w:t>
      </w:r>
      <w:r w:rsidRPr="00EA365E">
        <w:rPr>
          <w:rFonts w:ascii="Calibri" w:hAnsi="Calibri" w:cs="Calibri"/>
          <w:b/>
          <w:bCs/>
          <w:sz w:val="24"/>
          <w:szCs w:val="24"/>
        </w:rPr>
        <w:t>0</w:t>
      </w:r>
      <w:r w:rsidR="00005C29">
        <w:rPr>
          <w:rFonts w:ascii="Calibri" w:hAnsi="Calibri" w:cs="Calibri"/>
          <w:b/>
          <w:bCs/>
          <w:sz w:val="24"/>
          <w:szCs w:val="24"/>
        </w:rPr>
        <w:t>2</w:t>
      </w:r>
      <w:r>
        <w:rPr>
          <w:rFonts w:ascii="Calibri" w:hAnsi="Calibri" w:cs="Calibri"/>
          <w:b/>
          <w:bCs/>
          <w:sz w:val="24"/>
          <w:szCs w:val="24"/>
        </w:rPr>
        <w:t xml:space="preserve"> Here]</w:t>
      </w:r>
    </w:p>
    <w:p w14:paraId="19FF60F6" w14:textId="6C2244D2" w:rsidR="00E87D01" w:rsidRPr="00E87D01" w:rsidRDefault="00E87D01" w:rsidP="00E87D01">
      <w:pPr>
        <w:spacing w:line="360" w:lineRule="auto"/>
        <w:jc w:val="both"/>
        <w:rPr>
          <w:rFonts w:ascii="Calibri" w:hAnsi="Calibri" w:cs="Calibri"/>
          <w:sz w:val="24"/>
          <w:szCs w:val="24"/>
        </w:rPr>
      </w:pPr>
      <w:r w:rsidRPr="008B1FC0">
        <w:rPr>
          <w:rFonts w:ascii="Calibri" w:hAnsi="Calibri" w:cs="Calibri"/>
          <w:b/>
          <w:bCs/>
          <w:sz w:val="24"/>
          <w:szCs w:val="24"/>
          <w:rPrChange w:id="44" w:author="Sabbir Hossain" w:date="2024-07-13T01:13:00Z" w16du:dateUtc="2024-07-12T19:13:00Z">
            <w:rPr>
              <w:rFonts w:ascii="Calibri" w:hAnsi="Calibri" w:cs="Calibri"/>
              <w:sz w:val="24"/>
              <w:szCs w:val="24"/>
            </w:rPr>
          </w:rPrChange>
        </w:rPr>
        <w:t xml:space="preserve">Figure </w:t>
      </w:r>
      <w:r w:rsidR="00981475" w:rsidRPr="008B1FC0">
        <w:rPr>
          <w:rFonts w:ascii="Calibri" w:hAnsi="Calibri" w:cs="Calibri"/>
          <w:b/>
          <w:bCs/>
          <w:sz w:val="24"/>
          <w:szCs w:val="24"/>
          <w:rPrChange w:id="45" w:author="Sabbir Hossain" w:date="2024-07-13T01:13:00Z" w16du:dateUtc="2024-07-12T19:13:00Z">
            <w:rPr>
              <w:rFonts w:ascii="Calibri" w:hAnsi="Calibri" w:cs="Calibri"/>
              <w:sz w:val="24"/>
              <w:szCs w:val="24"/>
            </w:rPr>
          </w:rPrChange>
        </w:rPr>
        <w:t>0</w:t>
      </w:r>
      <w:r w:rsidR="00A21069">
        <w:rPr>
          <w:rFonts w:ascii="Calibri" w:hAnsi="Calibri" w:cs="Calibri"/>
          <w:b/>
          <w:bCs/>
          <w:sz w:val="24"/>
          <w:szCs w:val="24"/>
        </w:rPr>
        <w:t>5</w:t>
      </w:r>
      <w:r w:rsidRPr="00E87D01">
        <w:rPr>
          <w:rFonts w:ascii="Calibri" w:hAnsi="Calibri" w:cs="Calibri"/>
          <w:sz w:val="24"/>
          <w:szCs w:val="24"/>
        </w:rPr>
        <w:t xml:space="preserve"> illustrate the distribution of mortality rates by cause of death and gender for the period 2011-2018. </w:t>
      </w:r>
      <w:r w:rsidR="00D42C4F" w:rsidRPr="00D42C4F">
        <w:rPr>
          <w:rFonts w:ascii="Calibri" w:hAnsi="Calibri" w:cs="Calibri"/>
          <w:sz w:val="24"/>
          <w:szCs w:val="24"/>
        </w:rPr>
        <w:t xml:space="preserve">According to the data, pneumonia appeared to be the most common cause of death for kids in this period. </w:t>
      </w:r>
      <w:r w:rsidRPr="00E87D01">
        <w:rPr>
          <w:rFonts w:ascii="Calibri" w:hAnsi="Calibri" w:cs="Calibri"/>
          <w:sz w:val="24"/>
          <w:szCs w:val="24"/>
        </w:rPr>
        <w:t xml:space="preserve">Interestingly, the figure also indicates a possible higher prevalence of female child deaths from pneumonia compared to males. Conversely, birth asphyxia appears to have exhibited a higher prevalence of male child deaths then the female child deaths. </w:t>
      </w:r>
      <w:r w:rsidR="00D42C4F" w:rsidRPr="00D42C4F">
        <w:rPr>
          <w:rFonts w:ascii="Calibri" w:hAnsi="Calibri" w:cs="Calibri"/>
          <w:sz w:val="24"/>
          <w:szCs w:val="24"/>
        </w:rPr>
        <w:t xml:space="preserve">It's crucial to remember that </w:t>
      </w:r>
      <w:r w:rsidRPr="00E87D01">
        <w:rPr>
          <w:rFonts w:ascii="Calibri" w:hAnsi="Calibri" w:cs="Calibri"/>
          <w:sz w:val="24"/>
          <w:szCs w:val="24"/>
        </w:rPr>
        <w:t>Figure 3 also suggests potentially higher female child mortality rates for causes including possible serious infection, drowning, diarrhea, and preterm birth. In contrast, congenital abnormalities, malnutrition, birth injuries, neonatal jaundice, and respiratory distress seem to have resulted in a higher prevalence of male child deaths</w:t>
      </w:r>
      <w:r w:rsidR="00981475">
        <w:rPr>
          <w:rFonts w:ascii="Calibri" w:hAnsi="Calibri" w:cs="Calibri"/>
          <w:sz w:val="24"/>
          <w:szCs w:val="24"/>
        </w:rPr>
        <w:t xml:space="preserve"> </w:t>
      </w:r>
      <w:r w:rsidR="00981475" w:rsidRPr="008B1FC0">
        <w:rPr>
          <w:rFonts w:ascii="Calibri" w:hAnsi="Calibri" w:cs="Calibri"/>
          <w:b/>
          <w:bCs/>
          <w:sz w:val="24"/>
          <w:szCs w:val="24"/>
          <w:rPrChange w:id="46" w:author="Sabbir Hossain" w:date="2024-07-13T01:13:00Z" w16du:dateUtc="2024-07-12T19:13:00Z">
            <w:rPr>
              <w:rFonts w:ascii="Calibri" w:hAnsi="Calibri" w:cs="Calibri"/>
              <w:sz w:val="24"/>
              <w:szCs w:val="24"/>
            </w:rPr>
          </w:rPrChange>
        </w:rPr>
        <w:t>[Figure 0</w:t>
      </w:r>
      <w:r w:rsidR="00A21069">
        <w:rPr>
          <w:rFonts w:ascii="Calibri" w:hAnsi="Calibri" w:cs="Calibri"/>
          <w:b/>
          <w:bCs/>
          <w:sz w:val="24"/>
          <w:szCs w:val="24"/>
        </w:rPr>
        <w:t>5</w:t>
      </w:r>
      <w:r w:rsidR="00981475" w:rsidRPr="008B1FC0">
        <w:rPr>
          <w:rFonts w:ascii="Calibri" w:hAnsi="Calibri" w:cs="Calibri"/>
          <w:b/>
          <w:bCs/>
          <w:sz w:val="24"/>
          <w:szCs w:val="24"/>
          <w:rPrChange w:id="47" w:author="Sabbir Hossain" w:date="2024-07-13T01:13:00Z" w16du:dateUtc="2024-07-12T19:13:00Z">
            <w:rPr>
              <w:rFonts w:ascii="Calibri" w:hAnsi="Calibri" w:cs="Calibri"/>
              <w:sz w:val="24"/>
              <w:szCs w:val="24"/>
            </w:rPr>
          </w:rPrChange>
        </w:rPr>
        <w:t>]</w:t>
      </w:r>
      <w:r w:rsidR="008B1FC0" w:rsidRPr="008B1FC0">
        <w:rPr>
          <w:rFonts w:ascii="Calibri" w:hAnsi="Calibri" w:cs="Calibri"/>
          <w:sz w:val="24"/>
          <w:szCs w:val="24"/>
          <w:rPrChange w:id="48" w:author="Sabbir Hossain" w:date="2024-07-13T01:13:00Z" w16du:dateUtc="2024-07-12T19:13:00Z">
            <w:rPr>
              <w:rFonts w:ascii="Calibri" w:hAnsi="Calibri" w:cs="Calibri"/>
              <w:b/>
              <w:bCs/>
              <w:sz w:val="24"/>
              <w:szCs w:val="24"/>
            </w:rPr>
          </w:rPrChange>
        </w:rPr>
        <w:t>.</w:t>
      </w:r>
    </w:p>
    <w:p w14:paraId="6F3545FF" w14:textId="7FEE3513" w:rsidR="00E87D01" w:rsidRDefault="00E87D01" w:rsidP="00C6313D">
      <w:pPr>
        <w:spacing w:line="360" w:lineRule="auto"/>
        <w:jc w:val="center"/>
        <w:rPr>
          <w:rFonts w:ascii="Calibri" w:hAnsi="Calibri" w:cs="Calibri"/>
          <w:b/>
          <w:bCs/>
          <w:sz w:val="24"/>
          <w:szCs w:val="24"/>
        </w:rPr>
      </w:pPr>
      <w:r w:rsidRPr="00CC5325">
        <w:rPr>
          <w:rFonts w:ascii="Calibri" w:hAnsi="Calibri" w:cs="Calibri"/>
          <w:b/>
          <w:bCs/>
          <w:sz w:val="24"/>
          <w:szCs w:val="24"/>
          <w:rPrChange w:id="49" w:author="Sabbir Hossain" w:date="2024-07-13T01:13:00Z" w16du:dateUtc="2024-07-12T19:13:00Z">
            <w:rPr>
              <w:rFonts w:ascii="Calibri" w:hAnsi="Calibri" w:cs="Calibri"/>
              <w:sz w:val="24"/>
              <w:szCs w:val="24"/>
            </w:rPr>
          </w:rPrChange>
        </w:rPr>
        <w:t xml:space="preserve">[Insert Figure </w:t>
      </w:r>
      <w:r w:rsidR="00981475" w:rsidRPr="00CC5325">
        <w:rPr>
          <w:rFonts w:ascii="Calibri" w:hAnsi="Calibri" w:cs="Calibri"/>
          <w:b/>
          <w:bCs/>
          <w:sz w:val="24"/>
          <w:szCs w:val="24"/>
          <w:rPrChange w:id="50" w:author="Sabbir Hossain" w:date="2024-07-13T01:13:00Z" w16du:dateUtc="2024-07-12T19:13:00Z">
            <w:rPr>
              <w:rFonts w:ascii="Calibri" w:hAnsi="Calibri" w:cs="Calibri"/>
              <w:sz w:val="24"/>
              <w:szCs w:val="24"/>
            </w:rPr>
          </w:rPrChange>
        </w:rPr>
        <w:t>0</w:t>
      </w:r>
      <w:r w:rsidR="00A21069">
        <w:rPr>
          <w:rFonts w:ascii="Calibri" w:hAnsi="Calibri" w:cs="Calibri"/>
          <w:b/>
          <w:bCs/>
          <w:sz w:val="24"/>
          <w:szCs w:val="24"/>
        </w:rPr>
        <w:t>5</w:t>
      </w:r>
      <w:r w:rsidRPr="00CC5325">
        <w:rPr>
          <w:rFonts w:ascii="Calibri" w:hAnsi="Calibri" w:cs="Calibri"/>
          <w:b/>
          <w:bCs/>
          <w:sz w:val="24"/>
          <w:szCs w:val="24"/>
          <w:rPrChange w:id="51" w:author="Sabbir Hossain" w:date="2024-07-13T01:13:00Z" w16du:dateUtc="2024-07-12T19:13:00Z">
            <w:rPr>
              <w:rFonts w:ascii="Calibri" w:hAnsi="Calibri" w:cs="Calibri"/>
              <w:sz w:val="24"/>
              <w:szCs w:val="24"/>
            </w:rPr>
          </w:rPrChange>
        </w:rPr>
        <w:t xml:space="preserve"> </w:t>
      </w:r>
      <w:r w:rsidR="00CC5325" w:rsidRPr="00CC5325">
        <w:rPr>
          <w:rFonts w:ascii="Calibri" w:hAnsi="Calibri" w:cs="Calibri"/>
          <w:b/>
          <w:bCs/>
          <w:sz w:val="24"/>
          <w:szCs w:val="24"/>
          <w:rPrChange w:id="52" w:author="Sabbir Hossain" w:date="2024-07-13T01:13:00Z" w16du:dateUtc="2024-07-12T19:13:00Z">
            <w:rPr>
              <w:rFonts w:ascii="Calibri" w:hAnsi="Calibri" w:cs="Calibri"/>
              <w:sz w:val="24"/>
              <w:szCs w:val="24"/>
            </w:rPr>
          </w:rPrChange>
        </w:rPr>
        <w:t>Here</w:t>
      </w:r>
      <w:r w:rsidRPr="00CC5325">
        <w:rPr>
          <w:rFonts w:ascii="Calibri" w:hAnsi="Calibri" w:cs="Calibri"/>
          <w:b/>
          <w:bCs/>
          <w:sz w:val="24"/>
          <w:szCs w:val="24"/>
          <w:rPrChange w:id="53" w:author="Sabbir Hossain" w:date="2024-07-13T01:13:00Z" w16du:dateUtc="2024-07-12T19:13:00Z">
            <w:rPr>
              <w:rFonts w:ascii="Calibri" w:hAnsi="Calibri" w:cs="Calibri"/>
              <w:sz w:val="24"/>
              <w:szCs w:val="24"/>
            </w:rPr>
          </w:rPrChange>
        </w:rPr>
        <w:t>]</w:t>
      </w:r>
    </w:p>
    <w:p w14:paraId="646A70F2" w14:textId="77777777" w:rsidR="00107D68" w:rsidRPr="00CC5325" w:rsidRDefault="00107D68" w:rsidP="00107D68">
      <w:pPr>
        <w:spacing w:line="360" w:lineRule="auto"/>
        <w:rPr>
          <w:rFonts w:ascii="Calibri" w:hAnsi="Calibri" w:cs="Calibri"/>
          <w:b/>
          <w:bCs/>
          <w:sz w:val="24"/>
          <w:szCs w:val="24"/>
          <w:rPrChange w:id="54" w:author="Sabbir Hossain" w:date="2024-07-13T01:13:00Z" w16du:dateUtc="2024-07-12T19:13:00Z">
            <w:rPr>
              <w:rFonts w:ascii="Calibri" w:hAnsi="Calibri" w:cs="Calibri"/>
              <w:sz w:val="24"/>
              <w:szCs w:val="24"/>
            </w:rPr>
          </w:rPrChange>
        </w:rPr>
      </w:pPr>
    </w:p>
    <w:p w14:paraId="46D6F4F2" w14:textId="77777777" w:rsidR="00981475" w:rsidRPr="00981475" w:rsidRDefault="00981475" w:rsidP="00E87D01">
      <w:pPr>
        <w:spacing w:line="360" w:lineRule="auto"/>
        <w:jc w:val="both"/>
        <w:rPr>
          <w:rFonts w:ascii="Calibri" w:hAnsi="Calibri" w:cs="Calibri"/>
          <w:b/>
          <w:bCs/>
          <w:sz w:val="24"/>
          <w:szCs w:val="24"/>
        </w:rPr>
      </w:pPr>
      <w:r w:rsidRPr="00981475">
        <w:rPr>
          <w:rFonts w:ascii="Calibri" w:hAnsi="Calibri" w:cs="Calibri"/>
          <w:b/>
          <w:bCs/>
          <w:sz w:val="24"/>
          <w:szCs w:val="24"/>
        </w:rPr>
        <w:t>Causes of Death by Place of Residence</w:t>
      </w:r>
    </w:p>
    <w:p w14:paraId="2693E8FA" w14:textId="37452726" w:rsidR="00981475" w:rsidRDefault="00D42C4F" w:rsidP="00E87D01">
      <w:pPr>
        <w:spacing w:line="360" w:lineRule="auto"/>
        <w:jc w:val="both"/>
        <w:rPr>
          <w:rFonts w:ascii="Calibri" w:hAnsi="Calibri" w:cs="Calibri"/>
          <w:sz w:val="24"/>
          <w:szCs w:val="24"/>
        </w:rPr>
      </w:pPr>
      <w:r w:rsidRPr="00D42C4F">
        <w:rPr>
          <w:rFonts w:ascii="Calibri" w:hAnsi="Calibri" w:cs="Calibri"/>
          <w:sz w:val="24"/>
          <w:szCs w:val="24"/>
        </w:rPr>
        <w:t xml:space="preserve">For both survey years (2011 and 2017–18), the data </w:t>
      </w:r>
      <w:r w:rsidRPr="00005C29">
        <w:rPr>
          <w:rFonts w:ascii="Calibri" w:hAnsi="Calibri" w:cs="Calibri"/>
          <w:b/>
          <w:bCs/>
          <w:sz w:val="24"/>
          <w:szCs w:val="24"/>
        </w:rPr>
        <w:t>(Table 0</w:t>
      </w:r>
      <w:r w:rsidR="00005C29" w:rsidRPr="00005C29">
        <w:rPr>
          <w:rFonts w:ascii="Calibri" w:hAnsi="Calibri" w:cs="Calibri"/>
          <w:b/>
          <w:bCs/>
          <w:sz w:val="24"/>
          <w:szCs w:val="24"/>
        </w:rPr>
        <w:t>3</w:t>
      </w:r>
      <w:r w:rsidRPr="00005C29">
        <w:rPr>
          <w:rFonts w:ascii="Calibri" w:hAnsi="Calibri" w:cs="Calibri"/>
          <w:b/>
          <w:bCs/>
          <w:sz w:val="24"/>
          <w:szCs w:val="24"/>
        </w:rPr>
        <w:t>)</w:t>
      </w:r>
      <w:r w:rsidRPr="00D42C4F">
        <w:rPr>
          <w:rFonts w:ascii="Calibri" w:hAnsi="Calibri" w:cs="Calibri"/>
          <w:sz w:val="24"/>
          <w:szCs w:val="24"/>
        </w:rPr>
        <w:t xml:space="preserve"> indicates a higher prevalence of drowning deaths in rural areas compared to urban areas.</w:t>
      </w:r>
      <w:r w:rsidR="00E87D01" w:rsidRPr="00E87D01">
        <w:rPr>
          <w:rFonts w:ascii="Calibri" w:hAnsi="Calibri" w:cs="Calibri"/>
          <w:sz w:val="24"/>
          <w:szCs w:val="24"/>
        </w:rPr>
        <w:t xml:space="preserve"> In 2011, a substantial proportion of drowning deaths (87.40%) occurred in rural areas, with the remaining 12.60% occurring in urban areas. This trend persisted in 2017-18, with 77.21% of drowning deaths documented in rural locations and 22.79% in urban locations. </w:t>
      </w:r>
      <w:r w:rsidRPr="00D42C4F">
        <w:rPr>
          <w:rFonts w:ascii="Calibri" w:hAnsi="Calibri" w:cs="Calibri"/>
          <w:sz w:val="24"/>
          <w:szCs w:val="24"/>
        </w:rPr>
        <w:t>These results demonstrate that drowning occurs more frequently in rural than in urban regions.</w:t>
      </w:r>
      <w:r w:rsidR="00E87D01" w:rsidRPr="00E87D01">
        <w:rPr>
          <w:rFonts w:ascii="Calibri" w:hAnsi="Calibri" w:cs="Calibri"/>
          <w:sz w:val="24"/>
          <w:szCs w:val="24"/>
        </w:rPr>
        <w:t xml:space="preserve"> Data on malnutrition-related child deaths revealed a concerning trend. In 2011, rural areas appeared to have a 100% mortality rate for children attributed to malnutrition, suggesting no child deaths from malnutrition occurred in urban areas that year. This pattern continued, although with less extreme figures, during the period of 2017-18. Rural areas still exhibited a significantly higher prevalence of malnutrition deaths (75.14%) compared to urban areas (24.86%). These findings highlight a critical disparity in malnutrition-related child mortality rates between rural and urban locations. However, both in 2011 and the period of 2017-18, rural areas consistently exhibited a significantly higher prevalence of deaths attributable to several conditions compared to urban areas. These conditions included causes of deaths such as birth asphyxia (rural: 70.70% vs. urban: 29.30% in 2011; rural: 77.27% vs. urban: 22.73% in 2017-18), pneumonia (rural: 79.02% vs. urban: 20.98% in 2011; rural: 72.29% vs. urban: 27.71% in 2017-18), and possible serious infection (rural: 87.52% vs. urban: 12.48% in 2011; rural: 84.98% vs. urban: 15.02% in 2017-18). Notably, neonatal tetanus displayed a particularly stark disparity in 2011, with a nearly exclusive prevalence in rural areas (rural: 96.97% vs. urban: 3.03%). While the prevalence of neonatal tetanus deaths in rural areas decreased by 2017-2018 (rural: 65.40% vs. urban: 34.60%), the disparity between locations persisted. These findings highlight the concerning trend of geographically concentrated child mortality for specific causes</w:t>
      </w:r>
      <w:del w:id="55" w:author="Sabbir Hossain" w:date="2024-07-13T01:14:00Z" w16du:dateUtc="2024-07-12T19:14:00Z">
        <w:r w:rsidR="00E87D01" w:rsidRPr="00E87D01" w:rsidDel="003D4C3E">
          <w:rPr>
            <w:rFonts w:ascii="Calibri" w:hAnsi="Calibri" w:cs="Calibri"/>
            <w:sz w:val="24"/>
            <w:szCs w:val="24"/>
          </w:rPr>
          <w:delText>.</w:delText>
        </w:r>
      </w:del>
      <w:r w:rsidR="00981475">
        <w:rPr>
          <w:rFonts w:ascii="Calibri" w:hAnsi="Calibri" w:cs="Calibri"/>
          <w:sz w:val="24"/>
          <w:szCs w:val="24"/>
        </w:rPr>
        <w:t xml:space="preserve"> </w:t>
      </w:r>
      <w:r w:rsidR="00981475" w:rsidRPr="003D4C3E">
        <w:rPr>
          <w:rFonts w:ascii="Calibri" w:hAnsi="Calibri" w:cs="Calibri"/>
          <w:b/>
          <w:bCs/>
          <w:sz w:val="24"/>
          <w:szCs w:val="24"/>
          <w:rPrChange w:id="56" w:author="Sabbir Hossain" w:date="2024-07-13T01:14:00Z" w16du:dateUtc="2024-07-12T19:14:00Z">
            <w:rPr>
              <w:rFonts w:ascii="Calibri" w:hAnsi="Calibri" w:cs="Calibri"/>
              <w:sz w:val="24"/>
              <w:szCs w:val="24"/>
            </w:rPr>
          </w:rPrChange>
        </w:rPr>
        <w:t>[Table 0</w:t>
      </w:r>
      <w:r w:rsidR="00005C29">
        <w:rPr>
          <w:rFonts w:ascii="Calibri" w:hAnsi="Calibri" w:cs="Calibri"/>
          <w:b/>
          <w:bCs/>
          <w:sz w:val="24"/>
          <w:szCs w:val="24"/>
        </w:rPr>
        <w:t>3</w:t>
      </w:r>
      <w:r w:rsidR="00981475" w:rsidRPr="003D4C3E">
        <w:rPr>
          <w:rFonts w:ascii="Calibri" w:hAnsi="Calibri" w:cs="Calibri"/>
          <w:b/>
          <w:bCs/>
          <w:sz w:val="24"/>
          <w:szCs w:val="24"/>
          <w:rPrChange w:id="57" w:author="Sabbir Hossain" w:date="2024-07-13T01:14:00Z" w16du:dateUtc="2024-07-12T19:14:00Z">
            <w:rPr>
              <w:rFonts w:ascii="Calibri" w:hAnsi="Calibri" w:cs="Calibri"/>
              <w:sz w:val="24"/>
              <w:szCs w:val="24"/>
            </w:rPr>
          </w:rPrChange>
        </w:rPr>
        <w:t>]</w:t>
      </w:r>
      <w:r w:rsidR="003D4C3E" w:rsidRPr="003D4C3E">
        <w:rPr>
          <w:rFonts w:ascii="Calibri" w:hAnsi="Calibri" w:cs="Calibri"/>
          <w:sz w:val="24"/>
          <w:szCs w:val="24"/>
          <w:rPrChange w:id="58" w:author="Sabbir Hossain" w:date="2024-07-13T01:14:00Z" w16du:dateUtc="2024-07-12T19:14:00Z">
            <w:rPr>
              <w:rFonts w:ascii="Calibri" w:hAnsi="Calibri" w:cs="Calibri"/>
              <w:b/>
              <w:bCs/>
              <w:sz w:val="24"/>
              <w:szCs w:val="24"/>
            </w:rPr>
          </w:rPrChange>
        </w:rPr>
        <w:t>.</w:t>
      </w:r>
    </w:p>
    <w:p w14:paraId="51133627" w14:textId="3CEB5181" w:rsidR="003D4C3E" w:rsidRPr="00E87D01" w:rsidDel="003D4C3E" w:rsidRDefault="003D4C3E">
      <w:pPr>
        <w:spacing w:line="360" w:lineRule="auto"/>
        <w:jc w:val="center"/>
        <w:rPr>
          <w:del w:id="59" w:author="Sabbir Hossain" w:date="2024-07-13T01:15:00Z" w16du:dateUtc="2024-07-12T19:15:00Z"/>
          <w:rFonts w:ascii="Calibri" w:hAnsi="Calibri" w:cs="Calibri"/>
          <w:sz w:val="24"/>
          <w:szCs w:val="24"/>
        </w:rPr>
        <w:pPrChange w:id="60" w:author="Sabbir Hossain" w:date="2024-07-13T01:15:00Z" w16du:dateUtc="2024-07-12T19:15:00Z">
          <w:pPr>
            <w:spacing w:line="360" w:lineRule="auto"/>
            <w:jc w:val="both"/>
          </w:pPr>
        </w:pPrChange>
      </w:pPr>
      <w:r w:rsidRPr="00EA365E">
        <w:rPr>
          <w:rFonts w:ascii="Calibri" w:hAnsi="Calibri" w:cs="Calibri"/>
          <w:b/>
          <w:bCs/>
          <w:sz w:val="24"/>
          <w:szCs w:val="24"/>
        </w:rPr>
        <w:t xml:space="preserve">[Insert </w:t>
      </w:r>
      <w:r>
        <w:rPr>
          <w:rFonts w:ascii="Calibri" w:hAnsi="Calibri" w:cs="Calibri"/>
          <w:b/>
          <w:bCs/>
          <w:sz w:val="24"/>
          <w:szCs w:val="24"/>
        </w:rPr>
        <w:t xml:space="preserve">Table </w:t>
      </w:r>
      <w:r w:rsidRPr="00EA365E">
        <w:rPr>
          <w:rFonts w:ascii="Calibri" w:hAnsi="Calibri" w:cs="Calibri"/>
          <w:b/>
          <w:bCs/>
          <w:sz w:val="24"/>
          <w:szCs w:val="24"/>
        </w:rPr>
        <w:t>0</w:t>
      </w:r>
      <w:r w:rsidR="00005C29">
        <w:rPr>
          <w:rFonts w:ascii="Calibri" w:hAnsi="Calibri" w:cs="Calibri"/>
          <w:b/>
          <w:bCs/>
          <w:sz w:val="24"/>
          <w:szCs w:val="24"/>
        </w:rPr>
        <w:t>3</w:t>
      </w:r>
      <w:r>
        <w:rPr>
          <w:rFonts w:ascii="Calibri" w:hAnsi="Calibri" w:cs="Calibri"/>
          <w:b/>
          <w:bCs/>
          <w:sz w:val="24"/>
          <w:szCs w:val="24"/>
        </w:rPr>
        <w:t xml:space="preserve"> Here]</w:t>
      </w:r>
    </w:p>
    <w:p w14:paraId="56B8DCE8" w14:textId="43D8481F" w:rsidR="00981475" w:rsidRPr="00981475" w:rsidRDefault="00981475" w:rsidP="00E87D01">
      <w:pPr>
        <w:spacing w:line="360" w:lineRule="auto"/>
        <w:jc w:val="both"/>
        <w:rPr>
          <w:rFonts w:ascii="Calibri" w:hAnsi="Calibri" w:cs="Calibri"/>
          <w:b/>
          <w:bCs/>
          <w:sz w:val="24"/>
          <w:szCs w:val="24"/>
        </w:rPr>
      </w:pPr>
      <w:r w:rsidRPr="00981475">
        <w:rPr>
          <w:rFonts w:ascii="Calibri" w:hAnsi="Calibri" w:cs="Calibri"/>
          <w:b/>
          <w:bCs/>
          <w:sz w:val="24"/>
          <w:szCs w:val="24"/>
        </w:rPr>
        <w:t>Distribution of Causes of Death Across Different Divisions</w:t>
      </w:r>
    </w:p>
    <w:p w14:paraId="6B7D4FBF" w14:textId="49338FAC" w:rsidR="00E87D01" w:rsidRPr="00E87D01" w:rsidRDefault="00002891" w:rsidP="00E87D01">
      <w:pPr>
        <w:spacing w:line="360" w:lineRule="auto"/>
        <w:jc w:val="both"/>
        <w:rPr>
          <w:rFonts w:ascii="Calibri" w:hAnsi="Calibri" w:cs="Calibri"/>
          <w:sz w:val="24"/>
          <w:szCs w:val="24"/>
        </w:rPr>
      </w:pPr>
      <w:r w:rsidRPr="00002891">
        <w:rPr>
          <w:rFonts w:ascii="Calibri" w:hAnsi="Calibri" w:cs="Calibri"/>
          <w:sz w:val="24"/>
          <w:szCs w:val="24"/>
        </w:rPr>
        <w:t>The death rate distribution throughout Bangladesh's seven divisions</w:t>
      </w:r>
      <w:r>
        <w:rPr>
          <w:rFonts w:ascii="Calibri" w:hAnsi="Calibri" w:cs="Calibri"/>
          <w:sz w:val="24"/>
          <w:szCs w:val="24"/>
        </w:rPr>
        <w:t xml:space="preserve"> </w:t>
      </w:r>
      <w:r w:rsidRPr="00002891">
        <w:rPr>
          <w:rFonts w:ascii="Calibri" w:hAnsi="Calibri" w:cs="Calibri"/>
          <w:sz w:val="24"/>
          <w:szCs w:val="24"/>
        </w:rPr>
        <w:t xml:space="preserve">Dhaka, Khulna, </w:t>
      </w:r>
      <w:proofErr w:type="spellStart"/>
      <w:r w:rsidRPr="00002891">
        <w:rPr>
          <w:rFonts w:ascii="Calibri" w:hAnsi="Calibri" w:cs="Calibri"/>
          <w:sz w:val="24"/>
          <w:szCs w:val="24"/>
        </w:rPr>
        <w:t>Rajshahi</w:t>
      </w:r>
      <w:proofErr w:type="spellEnd"/>
      <w:r w:rsidRPr="00002891">
        <w:rPr>
          <w:rFonts w:ascii="Calibri" w:hAnsi="Calibri" w:cs="Calibri"/>
          <w:sz w:val="24"/>
          <w:szCs w:val="24"/>
        </w:rPr>
        <w:t>, Rangpur, Barisal, and Chittagong</w:t>
      </w:r>
      <w:r>
        <w:rPr>
          <w:rFonts w:ascii="Calibri" w:hAnsi="Calibri" w:cs="Calibri"/>
          <w:sz w:val="24"/>
          <w:szCs w:val="24"/>
        </w:rPr>
        <w:t xml:space="preserve"> </w:t>
      </w:r>
      <w:r w:rsidR="00D42C4F" w:rsidRPr="00D42C4F">
        <w:rPr>
          <w:rFonts w:ascii="Calibri" w:hAnsi="Calibri" w:cs="Calibri"/>
          <w:sz w:val="24"/>
          <w:szCs w:val="24"/>
        </w:rPr>
        <w:t xml:space="preserve">can be found in </w:t>
      </w:r>
      <w:r w:rsidR="00D42C4F" w:rsidRPr="003D4C3E">
        <w:rPr>
          <w:rFonts w:ascii="Calibri" w:hAnsi="Calibri" w:cs="Calibri"/>
          <w:b/>
          <w:bCs/>
          <w:sz w:val="24"/>
          <w:szCs w:val="24"/>
          <w:rPrChange w:id="61" w:author="Sabbir Hossain" w:date="2024-07-13T01:16:00Z" w16du:dateUtc="2024-07-12T19:16:00Z">
            <w:rPr>
              <w:rFonts w:ascii="Calibri" w:hAnsi="Calibri" w:cs="Calibri"/>
              <w:sz w:val="24"/>
              <w:szCs w:val="24"/>
            </w:rPr>
          </w:rPrChange>
        </w:rPr>
        <w:t>Figure 0</w:t>
      </w:r>
      <w:r w:rsidR="00A21069">
        <w:rPr>
          <w:rFonts w:ascii="Calibri" w:hAnsi="Calibri" w:cs="Calibri"/>
          <w:b/>
          <w:bCs/>
          <w:sz w:val="24"/>
          <w:szCs w:val="24"/>
        </w:rPr>
        <w:t>6</w:t>
      </w:r>
      <w:r w:rsidR="00E87D01" w:rsidRPr="00E87D01">
        <w:rPr>
          <w:rFonts w:ascii="Calibri" w:hAnsi="Calibri" w:cs="Calibri"/>
          <w:sz w:val="24"/>
          <w:szCs w:val="24"/>
        </w:rPr>
        <w:t xml:space="preserve">. The data suggests that Dhaka exhibits the highest prevalence of deaths with (33.34%) compared to the other divisions. Chittagong (20.36%) follows Dhaka with a slightly lower mortality rate. </w:t>
      </w:r>
      <w:proofErr w:type="spellStart"/>
      <w:r w:rsidR="00E87D01" w:rsidRPr="00E87D01">
        <w:rPr>
          <w:rFonts w:ascii="Calibri" w:hAnsi="Calibri" w:cs="Calibri"/>
          <w:sz w:val="24"/>
          <w:szCs w:val="24"/>
        </w:rPr>
        <w:t>Rajshahi</w:t>
      </w:r>
      <w:proofErr w:type="spellEnd"/>
      <w:r w:rsidR="00E87D01" w:rsidRPr="00E87D01">
        <w:rPr>
          <w:rFonts w:ascii="Calibri" w:hAnsi="Calibri" w:cs="Calibri"/>
          <w:sz w:val="24"/>
          <w:szCs w:val="24"/>
        </w:rPr>
        <w:t xml:space="preserve"> (13.88%) appears to have a lower mortality rate than Chittagong. Sylhet (10.39%) and Rangpur (9.16%) seem to have comparable death ratios. Finally, Khulna (6.68%) and Barisal (6.19) display the lowest mortality rates among all Bangladeshi divisions</w:t>
      </w:r>
      <w:r w:rsidR="00981475">
        <w:rPr>
          <w:rFonts w:ascii="Calibri" w:hAnsi="Calibri" w:cs="Calibri"/>
          <w:sz w:val="24"/>
          <w:szCs w:val="24"/>
        </w:rPr>
        <w:t xml:space="preserve"> </w:t>
      </w:r>
      <w:r w:rsidR="00981475" w:rsidRPr="003D4C3E">
        <w:rPr>
          <w:rFonts w:ascii="Calibri" w:hAnsi="Calibri" w:cs="Calibri"/>
          <w:b/>
          <w:bCs/>
          <w:sz w:val="24"/>
          <w:szCs w:val="24"/>
          <w:rPrChange w:id="62" w:author="Sabbir Hossain" w:date="2024-07-13T01:15:00Z" w16du:dateUtc="2024-07-12T19:15:00Z">
            <w:rPr>
              <w:rFonts w:ascii="Calibri" w:hAnsi="Calibri" w:cs="Calibri"/>
              <w:sz w:val="24"/>
              <w:szCs w:val="24"/>
            </w:rPr>
          </w:rPrChange>
        </w:rPr>
        <w:t>[Figure 0</w:t>
      </w:r>
      <w:r w:rsidR="00A21069">
        <w:rPr>
          <w:rFonts w:ascii="Calibri" w:hAnsi="Calibri" w:cs="Calibri"/>
          <w:b/>
          <w:bCs/>
          <w:sz w:val="24"/>
          <w:szCs w:val="24"/>
        </w:rPr>
        <w:t>6</w:t>
      </w:r>
      <w:r w:rsidR="00981475" w:rsidRPr="003D4C3E">
        <w:rPr>
          <w:rFonts w:ascii="Calibri" w:hAnsi="Calibri" w:cs="Calibri"/>
          <w:b/>
          <w:bCs/>
          <w:sz w:val="24"/>
          <w:szCs w:val="24"/>
          <w:rPrChange w:id="63" w:author="Sabbir Hossain" w:date="2024-07-13T01:15:00Z" w16du:dateUtc="2024-07-12T19:15:00Z">
            <w:rPr>
              <w:rFonts w:ascii="Calibri" w:hAnsi="Calibri" w:cs="Calibri"/>
              <w:sz w:val="24"/>
              <w:szCs w:val="24"/>
            </w:rPr>
          </w:rPrChange>
        </w:rPr>
        <w:t>]</w:t>
      </w:r>
      <w:r w:rsidR="003D4C3E" w:rsidRPr="003D4C3E">
        <w:rPr>
          <w:rFonts w:ascii="Calibri" w:hAnsi="Calibri" w:cs="Calibri"/>
          <w:sz w:val="24"/>
          <w:szCs w:val="24"/>
          <w:rPrChange w:id="64" w:author="Sabbir Hossain" w:date="2024-07-13T01:15:00Z" w16du:dateUtc="2024-07-12T19:15:00Z">
            <w:rPr>
              <w:rFonts w:ascii="Calibri" w:hAnsi="Calibri" w:cs="Calibri"/>
              <w:b/>
              <w:bCs/>
              <w:sz w:val="24"/>
              <w:szCs w:val="24"/>
            </w:rPr>
          </w:rPrChange>
        </w:rPr>
        <w:t>.</w:t>
      </w:r>
    </w:p>
    <w:p w14:paraId="7CD7E789" w14:textId="25A13F01" w:rsidR="00E87D01" w:rsidRPr="003D4C3E" w:rsidRDefault="00E87D01" w:rsidP="003D4253">
      <w:pPr>
        <w:spacing w:line="360" w:lineRule="auto"/>
        <w:jc w:val="center"/>
        <w:rPr>
          <w:rFonts w:ascii="Calibri" w:hAnsi="Calibri" w:cs="Calibri"/>
          <w:b/>
          <w:bCs/>
          <w:sz w:val="24"/>
          <w:szCs w:val="24"/>
          <w:rPrChange w:id="65" w:author="Sabbir Hossain" w:date="2024-07-13T01:15:00Z" w16du:dateUtc="2024-07-12T19:15:00Z">
            <w:rPr>
              <w:rFonts w:ascii="Calibri" w:hAnsi="Calibri" w:cs="Calibri"/>
              <w:sz w:val="24"/>
              <w:szCs w:val="24"/>
            </w:rPr>
          </w:rPrChange>
        </w:rPr>
      </w:pPr>
      <w:r w:rsidRPr="003D4C3E">
        <w:rPr>
          <w:rFonts w:ascii="Calibri" w:hAnsi="Calibri" w:cs="Calibri"/>
          <w:b/>
          <w:bCs/>
          <w:sz w:val="24"/>
          <w:szCs w:val="24"/>
          <w:rPrChange w:id="66" w:author="Sabbir Hossain" w:date="2024-07-13T01:15:00Z" w16du:dateUtc="2024-07-12T19:15:00Z">
            <w:rPr>
              <w:rFonts w:ascii="Calibri" w:hAnsi="Calibri" w:cs="Calibri"/>
              <w:sz w:val="24"/>
              <w:szCs w:val="24"/>
            </w:rPr>
          </w:rPrChange>
        </w:rPr>
        <w:t>[Insert Figure 0</w:t>
      </w:r>
      <w:r w:rsidR="00A21069">
        <w:rPr>
          <w:rFonts w:ascii="Calibri" w:hAnsi="Calibri" w:cs="Calibri"/>
          <w:b/>
          <w:bCs/>
          <w:sz w:val="24"/>
          <w:szCs w:val="24"/>
        </w:rPr>
        <w:t>6</w:t>
      </w:r>
      <w:r w:rsidR="003D4C3E">
        <w:rPr>
          <w:rFonts w:ascii="Calibri" w:hAnsi="Calibri" w:cs="Calibri"/>
          <w:b/>
          <w:bCs/>
          <w:sz w:val="24"/>
          <w:szCs w:val="24"/>
        </w:rPr>
        <w:t xml:space="preserve"> Here</w:t>
      </w:r>
      <w:r w:rsidRPr="003D4C3E">
        <w:rPr>
          <w:rFonts w:ascii="Calibri" w:hAnsi="Calibri" w:cs="Calibri"/>
          <w:b/>
          <w:bCs/>
          <w:sz w:val="24"/>
          <w:szCs w:val="24"/>
          <w:rPrChange w:id="67" w:author="Sabbir Hossain" w:date="2024-07-13T01:15:00Z" w16du:dateUtc="2024-07-12T19:15:00Z">
            <w:rPr>
              <w:rFonts w:ascii="Calibri" w:hAnsi="Calibri" w:cs="Calibri"/>
              <w:sz w:val="24"/>
              <w:szCs w:val="24"/>
            </w:rPr>
          </w:rPrChange>
        </w:rPr>
        <w:t>]</w:t>
      </w:r>
    </w:p>
    <w:p w14:paraId="16DB02FF" w14:textId="1B0E7496" w:rsidR="005B4E9B" w:rsidRDefault="005B4E9B" w:rsidP="00E87D01">
      <w:pPr>
        <w:spacing w:line="360" w:lineRule="auto"/>
        <w:jc w:val="both"/>
        <w:rPr>
          <w:rFonts w:ascii="Calibri" w:hAnsi="Calibri" w:cs="Calibri"/>
          <w:sz w:val="24"/>
          <w:szCs w:val="24"/>
        </w:rPr>
      </w:pPr>
      <w:r w:rsidRPr="005B4E9B">
        <w:rPr>
          <w:rFonts w:ascii="Calibri" w:hAnsi="Calibri" w:cs="Calibri"/>
          <w:b/>
          <w:bCs/>
          <w:sz w:val="24"/>
          <w:szCs w:val="24"/>
        </w:rPr>
        <w:t xml:space="preserve">Trends in Maternal Antenatal Care for </w:t>
      </w:r>
      <w:r>
        <w:rPr>
          <w:rFonts w:ascii="Calibri" w:hAnsi="Calibri" w:cs="Calibri"/>
          <w:b/>
          <w:bCs/>
          <w:sz w:val="24"/>
          <w:szCs w:val="24"/>
        </w:rPr>
        <w:t>different</w:t>
      </w:r>
      <w:r w:rsidRPr="005B4E9B">
        <w:rPr>
          <w:rFonts w:ascii="Calibri" w:hAnsi="Calibri" w:cs="Calibri"/>
          <w:b/>
          <w:bCs/>
          <w:sz w:val="24"/>
          <w:szCs w:val="24"/>
        </w:rPr>
        <w:t xml:space="preserve"> Child Death Causes </w:t>
      </w:r>
    </w:p>
    <w:p w14:paraId="51344B98" w14:textId="389B7853" w:rsidR="005B4E9B" w:rsidRDefault="005B4E9B" w:rsidP="00E87D01">
      <w:pPr>
        <w:spacing w:line="360" w:lineRule="auto"/>
        <w:jc w:val="both"/>
        <w:rPr>
          <w:rFonts w:ascii="Calibri" w:hAnsi="Calibri" w:cs="Calibri"/>
          <w:sz w:val="24"/>
          <w:szCs w:val="24"/>
        </w:rPr>
      </w:pPr>
      <w:r w:rsidRPr="005B4E9B">
        <w:rPr>
          <w:rFonts w:ascii="Calibri" w:hAnsi="Calibri" w:cs="Calibri"/>
          <w:sz w:val="24"/>
          <w:szCs w:val="24"/>
        </w:rPr>
        <w:t xml:space="preserve">In 2011, 37.94% of mothers received antenatal care for neonatal tetanus, compared to 62.06% who did not. This drastically changed by 2017, with all </w:t>
      </w:r>
      <w:r>
        <w:rPr>
          <w:rFonts w:ascii="Calibri" w:hAnsi="Calibri" w:cs="Calibri"/>
          <w:sz w:val="24"/>
          <w:szCs w:val="24"/>
        </w:rPr>
        <w:t>mothers</w:t>
      </w:r>
      <w:r w:rsidRPr="005B4E9B">
        <w:rPr>
          <w:rFonts w:ascii="Calibri" w:hAnsi="Calibri" w:cs="Calibri"/>
          <w:sz w:val="24"/>
          <w:szCs w:val="24"/>
        </w:rPr>
        <w:t xml:space="preserve"> receiving prenatal care at 100%. In 2011, 44.69% of women with congenital anomalies received prenatal treatment, while 55.31% did not. By 2017, 81.60% of people were receiving care, compared to 18.40% who were not. According to statistics on drowning, 70.21% of </w:t>
      </w:r>
      <w:r>
        <w:rPr>
          <w:rFonts w:ascii="Calibri" w:hAnsi="Calibri" w:cs="Calibri"/>
          <w:sz w:val="24"/>
          <w:szCs w:val="24"/>
        </w:rPr>
        <w:t>mothers</w:t>
      </w:r>
      <w:r w:rsidRPr="005B4E9B">
        <w:rPr>
          <w:rFonts w:ascii="Calibri" w:hAnsi="Calibri" w:cs="Calibri"/>
          <w:sz w:val="24"/>
          <w:szCs w:val="24"/>
        </w:rPr>
        <w:t xml:space="preserve"> received prenatal care in 2017, compared to 29.79% who did not. In terms of birth asphyxia, the percentage of moms who received antenatal care rose from 73.09% in 2011 to 83.65% in 2017, whereas the percentage of mothers who did not receive care fell from 26.91% to 16.35%. In 2011, 71.51% of mothers received prenatal care for delivery injuries; by 2017, that number had increased to 100%. According to data on diarrhea in 2017, 88.97% of women received prenatal care, while 11.03% did not. About pneumonia, in 2011 49.53% of moms received prenatal treatment; by 2017, that number has risen to 75.62%, while the percentage of mothers who did not receive care fell from 50.47% to 24.38%. In 2011, 62.13% of women received prenatal care for newborn jaundice; by 2017, that number had risen to 100%. In 2011, 71.98% of pregnant women received measles prenatal care; in 2017, there were no cases reported. From 84.58% in 2011 to 88.12% in 2017, there was a rise in respiratory distress, although the percentage of people without care fell from 15.42% to 11.88%. Between 2011 and 2017, the percentage of preterm births treated increased from 35.07% to 81.88%, while the percentage of potentially dangerous infections increased from 54.02% to 94.92%.</w:t>
      </w:r>
      <w:r>
        <w:rPr>
          <w:rFonts w:ascii="Calibri" w:hAnsi="Calibri" w:cs="Calibri"/>
          <w:sz w:val="24"/>
          <w:szCs w:val="24"/>
        </w:rPr>
        <w:t xml:space="preserve"> </w:t>
      </w:r>
      <w:r w:rsidRPr="005B4E9B">
        <w:rPr>
          <w:rFonts w:ascii="Calibri" w:hAnsi="Calibri" w:cs="Calibri"/>
          <w:sz w:val="24"/>
          <w:szCs w:val="24"/>
        </w:rPr>
        <w:t xml:space="preserve">In 2017, all mothers got prenatal care for malnutrition, with no data available for 2011. From 2011 to 2017, the percentage of other causes increased from 58.72% to 58.72%. Overall, the statistics show that, for </w:t>
      </w:r>
      <w:proofErr w:type="gramStart"/>
      <w:r w:rsidRPr="005B4E9B">
        <w:rPr>
          <w:rFonts w:ascii="Calibri" w:hAnsi="Calibri" w:cs="Calibri"/>
          <w:sz w:val="24"/>
          <w:szCs w:val="24"/>
        </w:rPr>
        <w:t>the majority of</w:t>
      </w:r>
      <w:proofErr w:type="gramEnd"/>
      <w:r w:rsidRPr="005B4E9B">
        <w:rPr>
          <w:rFonts w:ascii="Calibri" w:hAnsi="Calibri" w:cs="Calibri"/>
          <w:sz w:val="24"/>
          <w:szCs w:val="24"/>
        </w:rPr>
        <w:t xml:space="preserve"> child fatality reasons, prenatal care coverage significantly improved between 2011 and 2017</w:t>
      </w:r>
      <w:r>
        <w:rPr>
          <w:rFonts w:ascii="Calibri" w:hAnsi="Calibri" w:cs="Calibri"/>
          <w:sz w:val="24"/>
          <w:szCs w:val="24"/>
        </w:rPr>
        <w:t xml:space="preserve"> </w:t>
      </w:r>
      <w:r w:rsidRPr="003D4C3E">
        <w:rPr>
          <w:rFonts w:ascii="Calibri" w:hAnsi="Calibri" w:cs="Calibri"/>
          <w:b/>
          <w:bCs/>
          <w:sz w:val="24"/>
          <w:szCs w:val="24"/>
          <w:rPrChange w:id="68" w:author="Sabbir Hossain" w:date="2024-07-13T01:19:00Z" w16du:dateUtc="2024-07-12T19:19:00Z">
            <w:rPr>
              <w:rFonts w:ascii="Calibri" w:hAnsi="Calibri" w:cs="Calibri"/>
              <w:sz w:val="24"/>
              <w:szCs w:val="24"/>
            </w:rPr>
          </w:rPrChange>
        </w:rPr>
        <w:t>[Table 0</w:t>
      </w:r>
      <w:r w:rsidR="00005C29">
        <w:rPr>
          <w:rFonts w:ascii="Calibri" w:hAnsi="Calibri" w:cs="Calibri"/>
          <w:b/>
          <w:bCs/>
          <w:sz w:val="24"/>
          <w:szCs w:val="24"/>
        </w:rPr>
        <w:t>4</w:t>
      </w:r>
      <w:r w:rsidRPr="003D4C3E">
        <w:rPr>
          <w:rFonts w:ascii="Calibri" w:hAnsi="Calibri" w:cs="Calibri"/>
          <w:b/>
          <w:bCs/>
          <w:sz w:val="24"/>
          <w:szCs w:val="24"/>
          <w:rPrChange w:id="69" w:author="Sabbir Hossain" w:date="2024-07-13T01:19:00Z" w16du:dateUtc="2024-07-12T19:19:00Z">
            <w:rPr>
              <w:rFonts w:ascii="Calibri" w:hAnsi="Calibri" w:cs="Calibri"/>
              <w:sz w:val="24"/>
              <w:szCs w:val="24"/>
            </w:rPr>
          </w:rPrChange>
        </w:rPr>
        <w:t>]</w:t>
      </w:r>
      <w:r w:rsidR="003D4C3E" w:rsidRPr="003D4C3E">
        <w:rPr>
          <w:rFonts w:ascii="Calibri" w:hAnsi="Calibri" w:cs="Calibri"/>
          <w:sz w:val="24"/>
          <w:szCs w:val="24"/>
          <w:rPrChange w:id="70" w:author="Sabbir Hossain" w:date="2024-07-13T01:19:00Z" w16du:dateUtc="2024-07-12T19:19:00Z">
            <w:rPr>
              <w:rFonts w:ascii="Calibri" w:hAnsi="Calibri" w:cs="Calibri"/>
              <w:b/>
              <w:bCs/>
              <w:sz w:val="24"/>
              <w:szCs w:val="24"/>
            </w:rPr>
          </w:rPrChange>
        </w:rPr>
        <w:t>.</w:t>
      </w:r>
    </w:p>
    <w:p w14:paraId="7B49BEFB" w14:textId="769996AA" w:rsidR="0058057F" w:rsidRPr="003D4C3E" w:rsidRDefault="0058057F" w:rsidP="0058057F">
      <w:pPr>
        <w:spacing w:line="360" w:lineRule="auto"/>
        <w:jc w:val="center"/>
        <w:rPr>
          <w:rFonts w:ascii="Calibri" w:hAnsi="Calibri" w:cs="Calibri"/>
          <w:b/>
          <w:bCs/>
          <w:sz w:val="24"/>
          <w:szCs w:val="24"/>
          <w:rPrChange w:id="71" w:author="Sabbir Hossain" w:date="2024-07-13T01:15:00Z" w16du:dateUtc="2024-07-12T19:15:00Z">
            <w:rPr>
              <w:rFonts w:ascii="Calibri" w:hAnsi="Calibri" w:cs="Calibri"/>
              <w:sz w:val="24"/>
              <w:szCs w:val="24"/>
            </w:rPr>
          </w:rPrChange>
        </w:rPr>
      </w:pPr>
      <w:r w:rsidRPr="003D4C3E">
        <w:rPr>
          <w:rFonts w:ascii="Calibri" w:hAnsi="Calibri" w:cs="Calibri"/>
          <w:b/>
          <w:bCs/>
          <w:sz w:val="24"/>
          <w:szCs w:val="24"/>
          <w:rPrChange w:id="72" w:author="Sabbir Hossain" w:date="2024-07-13T01:15:00Z" w16du:dateUtc="2024-07-12T19:15:00Z">
            <w:rPr>
              <w:rFonts w:ascii="Calibri" w:hAnsi="Calibri" w:cs="Calibri"/>
              <w:sz w:val="24"/>
              <w:szCs w:val="24"/>
            </w:rPr>
          </w:rPrChange>
        </w:rPr>
        <w:t xml:space="preserve">[Insert </w:t>
      </w:r>
      <w:r>
        <w:rPr>
          <w:rFonts w:ascii="Calibri" w:hAnsi="Calibri" w:cs="Calibri"/>
          <w:b/>
          <w:bCs/>
          <w:sz w:val="24"/>
          <w:szCs w:val="24"/>
        </w:rPr>
        <w:t>Table</w:t>
      </w:r>
      <w:r w:rsidRPr="003D4C3E">
        <w:rPr>
          <w:rFonts w:ascii="Calibri" w:hAnsi="Calibri" w:cs="Calibri"/>
          <w:b/>
          <w:bCs/>
          <w:sz w:val="24"/>
          <w:szCs w:val="24"/>
          <w:rPrChange w:id="73" w:author="Sabbir Hossain" w:date="2024-07-13T01:15:00Z" w16du:dateUtc="2024-07-12T19:15:00Z">
            <w:rPr>
              <w:rFonts w:ascii="Calibri" w:hAnsi="Calibri" w:cs="Calibri"/>
              <w:sz w:val="24"/>
              <w:szCs w:val="24"/>
            </w:rPr>
          </w:rPrChange>
        </w:rPr>
        <w:t xml:space="preserve"> 0</w:t>
      </w:r>
      <w:r w:rsidR="00005C29">
        <w:rPr>
          <w:rFonts w:ascii="Calibri" w:hAnsi="Calibri" w:cs="Calibri"/>
          <w:b/>
          <w:bCs/>
          <w:sz w:val="24"/>
          <w:szCs w:val="24"/>
        </w:rPr>
        <w:t>4</w:t>
      </w:r>
      <w:r>
        <w:rPr>
          <w:rFonts w:ascii="Calibri" w:hAnsi="Calibri" w:cs="Calibri"/>
          <w:b/>
          <w:bCs/>
          <w:sz w:val="24"/>
          <w:szCs w:val="24"/>
        </w:rPr>
        <w:t xml:space="preserve"> Here</w:t>
      </w:r>
      <w:r w:rsidRPr="003D4C3E">
        <w:rPr>
          <w:rFonts w:ascii="Calibri" w:hAnsi="Calibri" w:cs="Calibri"/>
          <w:b/>
          <w:bCs/>
          <w:sz w:val="24"/>
          <w:szCs w:val="24"/>
          <w:rPrChange w:id="74" w:author="Sabbir Hossain" w:date="2024-07-13T01:15:00Z" w16du:dateUtc="2024-07-12T19:15:00Z">
            <w:rPr>
              <w:rFonts w:ascii="Calibri" w:hAnsi="Calibri" w:cs="Calibri"/>
              <w:sz w:val="24"/>
              <w:szCs w:val="24"/>
            </w:rPr>
          </w:rPrChange>
        </w:rPr>
        <w:t>]</w:t>
      </w:r>
    </w:p>
    <w:p w14:paraId="518A17D1" w14:textId="77777777" w:rsidR="00E87D01" w:rsidRDefault="00E87D01" w:rsidP="00E87D01">
      <w:pPr>
        <w:spacing w:line="360" w:lineRule="auto"/>
        <w:jc w:val="both"/>
        <w:rPr>
          <w:rFonts w:ascii="Calibri" w:hAnsi="Calibri" w:cs="Calibri"/>
          <w:sz w:val="24"/>
          <w:szCs w:val="24"/>
        </w:rPr>
      </w:pPr>
    </w:p>
    <w:p w14:paraId="3AB82F67" w14:textId="00ECFABF" w:rsidR="00E87D01" w:rsidRPr="00B34115" w:rsidRDefault="00E87D01" w:rsidP="00E87D01">
      <w:pPr>
        <w:spacing w:line="360" w:lineRule="auto"/>
        <w:jc w:val="both"/>
        <w:rPr>
          <w:rFonts w:ascii="Calibri" w:hAnsi="Calibri" w:cs="Calibri"/>
          <w:b/>
          <w:bCs/>
          <w:sz w:val="24"/>
          <w:szCs w:val="24"/>
        </w:rPr>
      </w:pPr>
      <w:commentRangeStart w:id="75"/>
      <w:r w:rsidRPr="00B34115">
        <w:rPr>
          <w:rFonts w:ascii="Calibri" w:hAnsi="Calibri" w:cs="Calibri"/>
          <w:b/>
          <w:bCs/>
          <w:sz w:val="24"/>
          <w:szCs w:val="24"/>
        </w:rPr>
        <w:t>Discussion</w:t>
      </w:r>
      <w:commentRangeEnd w:id="75"/>
      <w:r w:rsidR="006D5493">
        <w:rPr>
          <w:rStyle w:val="CommentReference"/>
        </w:rPr>
        <w:commentReference w:id="75"/>
      </w:r>
    </w:p>
    <w:p w14:paraId="38C31401" w14:textId="3DF72689" w:rsidR="006D5493" w:rsidRPr="00C31C8F" w:rsidRDefault="00E87D01" w:rsidP="00E87D01">
      <w:pPr>
        <w:spacing w:line="360" w:lineRule="auto"/>
        <w:jc w:val="both"/>
        <w:rPr>
          <w:ins w:id="76" w:author="Sabbir Hossain" w:date="2024-07-13T01:34:00Z" w16du:dateUtc="2024-07-12T19:34:00Z"/>
          <w:rFonts w:ascii="Calibri" w:hAnsi="Calibri" w:cs="Calibri"/>
          <w:sz w:val="24"/>
          <w:szCs w:val="24"/>
        </w:rPr>
      </w:pPr>
      <w:r w:rsidRPr="00E87D01">
        <w:rPr>
          <w:rFonts w:ascii="Calibri" w:hAnsi="Calibri" w:cs="Calibri"/>
          <w:sz w:val="24"/>
          <w:szCs w:val="24"/>
        </w:rPr>
        <w:t>The study investigates the cause of death under 5 children in Bangladesh using data from 2011 and 2017-18 Demographic and Health Surveys. The findings reveal that pneumonia (19.36%), birth asphyxia (13.37%), preterm birth (9.45%), possible serious infections (11.15%), and drowning (6.98%) are the primary contributors to under-five mortality.</w:t>
      </w:r>
      <w:r w:rsidR="00A21069">
        <w:rPr>
          <w:rFonts w:ascii="Calibri" w:hAnsi="Calibri" w:cs="Calibri"/>
          <w:sz w:val="24"/>
          <w:szCs w:val="24"/>
        </w:rPr>
        <w:t xml:space="preserve"> </w:t>
      </w:r>
      <w:r w:rsidR="00A21069" w:rsidRPr="00E87D01">
        <w:rPr>
          <w:rFonts w:ascii="Calibri" w:hAnsi="Calibri" w:cs="Calibri"/>
          <w:sz w:val="24"/>
          <w:szCs w:val="24"/>
        </w:rPr>
        <w:t xml:space="preserve">Several studies align with our findings. </w:t>
      </w:r>
      <w:r w:rsidR="00A21069" w:rsidRPr="00EB24D3">
        <w:rPr>
          <w:rFonts w:ascii="Calibri" w:hAnsi="Calibri" w:cs="Calibri"/>
          <w:sz w:val="24"/>
          <w:szCs w:val="24"/>
        </w:rPr>
        <w:t xml:space="preserve">For example, a recent study by </w:t>
      </w:r>
      <w:r w:rsidR="00A21069">
        <w:rPr>
          <w:rFonts w:ascii="Calibri" w:hAnsi="Calibri" w:cs="Calibri"/>
          <w:sz w:val="24"/>
          <w:szCs w:val="24"/>
        </w:rPr>
        <w:t>(</w:t>
      </w:r>
      <w:r w:rsidR="00A21069" w:rsidRPr="00EB24D3">
        <w:rPr>
          <w:rFonts w:ascii="Calibri" w:hAnsi="Calibri" w:cs="Calibri"/>
          <w:sz w:val="24"/>
          <w:szCs w:val="24"/>
        </w:rPr>
        <w:t>Halim et al. 2016) shows that birth asphyxia, serious infection, pneumonia, and prematurity were the most common causes of mortality</w:t>
      </w:r>
      <w:r w:rsidR="00A21069" w:rsidRPr="00E87D01">
        <w:rPr>
          <w:rFonts w:ascii="Calibri" w:hAnsi="Calibri" w:cs="Calibri"/>
          <w:sz w:val="24"/>
          <w:szCs w:val="24"/>
          <w:vertAlign w:val="superscript"/>
        </w:rPr>
        <w:t>34</w:t>
      </w:r>
      <w:r w:rsidR="00A21069">
        <w:rPr>
          <w:rFonts w:ascii="Calibri" w:hAnsi="Calibri" w:cs="Calibri"/>
          <w:sz w:val="24"/>
          <w:szCs w:val="24"/>
        </w:rPr>
        <w:t>.</w:t>
      </w:r>
      <w:r w:rsidR="00A21069" w:rsidRPr="00E87D01">
        <w:rPr>
          <w:rFonts w:ascii="Calibri" w:hAnsi="Calibri" w:cs="Calibri"/>
          <w:sz w:val="24"/>
          <w:szCs w:val="24"/>
        </w:rPr>
        <w:t xml:space="preserve"> </w:t>
      </w:r>
      <w:proofErr w:type="gramStart"/>
      <w:r w:rsidR="00A21069" w:rsidRPr="00B5559D">
        <w:rPr>
          <w:rFonts w:ascii="Calibri" w:hAnsi="Calibri" w:cs="Calibri"/>
          <w:sz w:val="24"/>
          <w:szCs w:val="24"/>
        </w:rPr>
        <w:t>Similar to</w:t>
      </w:r>
      <w:proofErr w:type="gramEnd"/>
      <w:r w:rsidR="00A21069" w:rsidRPr="00B5559D">
        <w:rPr>
          <w:rFonts w:ascii="Calibri" w:hAnsi="Calibri" w:cs="Calibri"/>
          <w:sz w:val="24"/>
          <w:szCs w:val="24"/>
        </w:rPr>
        <w:t xml:space="preserve"> this, a study carried out in 2003–2004 determined that pneumonia, respiratory distress syndrome (RDS), preterm birth, serious infection (meningitis/sepsis), and birth asphyxia were the main causes of death</w:t>
      </w:r>
      <w:r w:rsidR="00A21069">
        <w:rPr>
          <w:rFonts w:ascii="Calibri" w:hAnsi="Calibri" w:cs="Calibri"/>
          <w:sz w:val="24"/>
          <w:szCs w:val="24"/>
          <w:vertAlign w:val="superscript"/>
        </w:rPr>
        <w:t>39</w:t>
      </w:r>
      <w:r w:rsidR="00A21069" w:rsidRPr="00B5559D">
        <w:rPr>
          <w:rFonts w:ascii="Calibri" w:hAnsi="Calibri" w:cs="Calibri"/>
          <w:sz w:val="24"/>
          <w:szCs w:val="24"/>
        </w:rPr>
        <w:t>. According to another study done in India, pneumonia, premature birth, serious infections (meningitis or sepsis), and diarrhea are the main causes of death for children under five</w:t>
      </w:r>
      <w:r w:rsidR="00A21069">
        <w:rPr>
          <w:rFonts w:ascii="Calibri" w:hAnsi="Calibri" w:cs="Calibri"/>
          <w:sz w:val="24"/>
          <w:szCs w:val="24"/>
          <w:vertAlign w:val="superscript"/>
        </w:rPr>
        <w:t>40</w:t>
      </w:r>
      <w:r w:rsidR="00A21069" w:rsidRPr="00B5559D">
        <w:rPr>
          <w:rFonts w:ascii="Calibri" w:hAnsi="Calibri" w:cs="Calibri"/>
          <w:sz w:val="24"/>
          <w:szCs w:val="24"/>
        </w:rPr>
        <w:t xml:space="preserve">. </w:t>
      </w:r>
      <w:r w:rsidR="00A21069">
        <w:rPr>
          <w:rFonts w:ascii="Calibri" w:hAnsi="Calibri" w:cs="Calibri"/>
          <w:sz w:val="24"/>
          <w:szCs w:val="24"/>
        </w:rPr>
        <w:t>However,</w:t>
      </w:r>
      <w:r w:rsidRPr="00E87D01">
        <w:rPr>
          <w:rFonts w:ascii="Calibri" w:hAnsi="Calibri" w:cs="Calibri"/>
          <w:sz w:val="24"/>
          <w:szCs w:val="24"/>
        </w:rPr>
        <w:t xml:space="preserve"> </w:t>
      </w:r>
      <w:r w:rsidR="00A21069">
        <w:rPr>
          <w:rFonts w:ascii="Calibri" w:hAnsi="Calibri" w:cs="Calibri"/>
          <w:sz w:val="24"/>
          <w:szCs w:val="24"/>
        </w:rPr>
        <w:t>p</w:t>
      </w:r>
      <w:r w:rsidRPr="00E87D01">
        <w:rPr>
          <w:rFonts w:ascii="Calibri" w:hAnsi="Calibri" w:cs="Calibri"/>
          <w:sz w:val="24"/>
          <w:szCs w:val="24"/>
        </w:rPr>
        <w:t xml:space="preserve">neumonia consistently held the highest prevalence among all causes across both </w:t>
      </w:r>
      <w:commentRangeStart w:id="77"/>
      <w:r w:rsidRPr="00E87D01">
        <w:rPr>
          <w:rFonts w:ascii="Calibri" w:hAnsi="Calibri" w:cs="Calibri"/>
          <w:sz w:val="24"/>
          <w:szCs w:val="24"/>
        </w:rPr>
        <w:t>survey periods.</w:t>
      </w:r>
      <w:commentRangeEnd w:id="77"/>
      <w:r w:rsidR="006D5493">
        <w:rPr>
          <w:rStyle w:val="CommentReference"/>
        </w:rPr>
        <w:commentReference w:id="77"/>
      </w:r>
      <w:r w:rsidR="0078072B">
        <w:rPr>
          <w:rFonts w:ascii="Calibri" w:hAnsi="Calibri" w:cs="Calibri"/>
          <w:sz w:val="24"/>
          <w:szCs w:val="24"/>
        </w:rPr>
        <w:t xml:space="preserve"> </w:t>
      </w:r>
      <w:r w:rsidR="00CC655A" w:rsidRPr="00CC655A">
        <w:rPr>
          <w:rFonts w:ascii="Calibri" w:hAnsi="Calibri" w:cs="Calibri"/>
          <w:sz w:val="24"/>
          <w:szCs w:val="24"/>
        </w:rPr>
        <w:t>According to earlier research, pneumonia remained Bangladesh's leading cause of death between 1993 and 2004, accounting for a significant number of deaths among children under the age of five</w:t>
      </w:r>
      <w:r w:rsidR="0078072B" w:rsidRPr="00C31C8F">
        <w:rPr>
          <w:rFonts w:ascii="Calibri" w:hAnsi="Calibri" w:cs="Calibri"/>
          <w:sz w:val="24"/>
          <w:szCs w:val="24"/>
          <w:vertAlign w:val="superscript"/>
        </w:rPr>
        <w:t>23</w:t>
      </w:r>
      <w:r w:rsidR="0078072B" w:rsidRPr="00C31C8F">
        <w:rPr>
          <w:rFonts w:ascii="Calibri" w:hAnsi="Calibri" w:cs="Calibri"/>
          <w:sz w:val="24"/>
          <w:szCs w:val="24"/>
        </w:rPr>
        <w:t>.</w:t>
      </w:r>
    </w:p>
    <w:p w14:paraId="5D59AEA3" w14:textId="041DAA81" w:rsidR="006D5493" w:rsidRDefault="00E87D01" w:rsidP="00E87D01">
      <w:pPr>
        <w:spacing w:line="360" w:lineRule="auto"/>
        <w:jc w:val="both"/>
        <w:rPr>
          <w:ins w:id="78" w:author="Sabbir Hossain" w:date="2024-07-13T01:42:00Z" w16du:dateUtc="2024-07-12T19:42:00Z"/>
          <w:rFonts w:ascii="Calibri" w:hAnsi="Calibri" w:cs="Calibri"/>
          <w:sz w:val="24"/>
          <w:szCs w:val="24"/>
        </w:rPr>
      </w:pPr>
      <w:r w:rsidRPr="00E87D01">
        <w:rPr>
          <w:rFonts w:ascii="Calibri" w:hAnsi="Calibri" w:cs="Calibri"/>
          <w:sz w:val="24"/>
          <w:szCs w:val="24"/>
        </w:rPr>
        <w:t xml:space="preserve"> The number of deaths from pneumonia in 201</w:t>
      </w:r>
      <w:r w:rsidR="002F140C">
        <w:rPr>
          <w:rFonts w:ascii="Calibri" w:hAnsi="Calibri" w:cs="Calibri"/>
          <w:sz w:val="24"/>
          <w:szCs w:val="24"/>
        </w:rPr>
        <w:t>7</w:t>
      </w:r>
      <w:r w:rsidRPr="00E87D01">
        <w:rPr>
          <w:rFonts w:ascii="Calibri" w:hAnsi="Calibri" w:cs="Calibri"/>
          <w:sz w:val="24"/>
          <w:szCs w:val="24"/>
        </w:rPr>
        <w:t>–2018 was substantially lower compared to that in the previous years</w:t>
      </w:r>
      <w:r w:rsidR="002F140C">
        <w:rPr>
          <w:rFonts w:ascii="Calibri" w:hAnsi="Calibri" w:cs="Calibri"/>
          <w:sz w:val="24"/>
          <w:szCs w:val="24"/>
        </w:rPr>
        <w:t xml:space="preserve"> (2011)</w:t>
      </w:r>
      <w:r w:rsidRPr="00E87D01">
        <w:rPr>
          <w:rFonts w:ascii="Calibri" w:hAnsi="Calibri" w:cs="Calibri"/>
          <w:sz w:val="24"/>
          <w:szCs w:val="24"/>
        </w:rPr>
        <w:t xml:space="preserve"> but still </w:t>
      </w:r>
      <w:r w:rsidR="00D90AA1" w:rsidRPr="00D90AA1">
        <w:rPr>
          <w:rFonts w:ascii="Calibri" w:hAnsi="Calibri" w:cs="Calibri"/>
          <w:sz w:val="24"/>
          <w:szCs w:val="24"/>
        </w:rPr>
        <w:t>a primary cause of death</w:t>
      </w:r>
      <w:bookmarkStart w:id="79" w:name="_Hlk172910132"/>
      <w:r w:rsidR="00795580">
        <w:rPr>
          <w:rFonts w:ascii="Calibri" w:hAnsi="Calibri" w:cs="Calibri"/>
          <w:sz w:val="24"/>
          <w:szCs w:val="24"/>
        </w:rPr>
        <w:t>.</w:t>
      </w:r>
      <w:r w:rsidR="00A21069">
        <w:rPr>
          <w:rFonts w:ascii="Calibri" w:hAnsi="Calibri" w:cs="Calibri"/>
          <w:sz w:val="24"/>
          <w:szCs w:val="24"/>
        </w:rPr>
        <w:t xml:space="preserve"> </w:t>
      </w:r>
      <w:r w:rsidR="00A21069" w:rsidRPr="00A21069">
        <w:rPr>
          <w:rFonts w:ascii="Calibri" w:hAnsi="Calibri" w:cs="Calibri"/>
          <w:sz w:val="24"/>
          <w:szCs w:val="24"/>
        </w:rPr>
        <w:t>Recent studies show that pneumonia was a leading cause of death among children under five, with about 700,000 such deaths globally in 2015.</w:t>
      </w:r>
      <w:r w:rsidR="00A21069">
        <w:rPr>
          <w:rFonts w:ascii="Calibri" w:hAnsi="Calibri" w:cs="Calibri"/>
          <w:sz w:val="24"/>
          <w:szCs w:val="24"/>
          <w:vertAlign w:val="superscript"/>
        </w:rPr>
        <w:t>55</w:t>
      </w:r>
      <w:r w:rsidR="00795580">
        <w:rPr>
          <w:rFonts w:ascii="Calibri" w:hAnsi="Calibri" w:cs="Calibri"/>
          <w:sz w:val="24"/>
          <w:szCs w:val="24"/>
        </w:rPr>
        <w:t xml:space="preserve"> </w:t>
      </w:r>
      <w:r w:rsidR="00795580" w:rsidRPr="00795580">
        <w:rPr>
          <w:rFonts w:ascii="Calibri" w:hAnsi="Calibri" w:cs="Calibri"/>
          <w:sz w:val="24"/>
          <w:szCs w:val="24"/>
        </w:rPr>
        <w:t xml:space="preserve">This could be a result of better vaccine coverage, improved access to health facilities, and increased awareness among people. </w:t>
      </w:r>
      <w:r w:rsidR="00795580">
        <w:rPr>
          <w:rFonts w:ascii="Calibri" w:hAnsi="Calibri" w:cs="Calibri"/>
          <w:sz w:val="24"/>
          <w:szCs w:val="24"/>
        </w:rPr>
        <w:t xml:space="preserve">According to </w:t>
      </w:r>
      <w:r w:rsidR="00795580" w:rsidRPr="00795580">
        <w:rPr>
          <w:rFonts w:ascii="Calibri" w:hAnsi="Calibri" w:cs="Calibri"/>
          <w:sz w:val="24"/>
          <w:szCs w:val="24"/>
        </w:rPr>
        <w:t>(Oliwa &amp; Marais, 2017)</w:t>
      </w:r>
      <w:r w:rsidR="00795580">
        <w:t xml:space="preserve"> </w:t>
      </w:r>
      <w:r w:rsidR="00795580">
        <w:rPr>
          <w:rFonts w:ascii="Calibri" w:hAnsi="Calibri" w:cs="Calibri"/>
          <w:sz w:val="24"/>
          <w:szCs w:val="24"/>
        </w:rPr>
        <w:t>r</w:t>
      </w:r>
      <w:r w:rsidR="00795580" w:rsidRPr="00795580">
        <w:rPr>
          <w:rFonts w:ascii="Calibri" w:hAnsi="Calibri" w:cs="Calibri"/>
          <w:sz w:val="24"/>
          <w:szCs w:val="24"/>
        </w:rPr>
        <w:t>outine vaccination against common childhood illnesses is one of the most economical strategies to prevent deaths from pneumonia, the leading cause of mortality in young children</w:t>
      </w:r>
      <w:r w:rsidR="003D1C9E">
        <w:rPr>
          <w:rFonts w:ascii="Calibri" w:hAnsi="Calibri" w:cs="Calibri"/>
          <w:sz w:val="24"/>
          <w:szCs w:val="24"/>
          <w:vertAlign w:val="superscript"/>
        </w:rPr>
        <w:t>49</w:t>
      </w:r>
      <w:commentRangeStart w:id="80"/>
      <w:r w:rsidRPr="00E87D01">
        <w:rPr>
          <w:rFonts w:ascii="Calibri" w:hAnsi="Calibri" w:cs="Calibri"/>
          <w:sz w:val="24"/>
          <w:szCs w:val="24"/>
        </w:rPr>
        <w:t xml:space="preserve">. </w:t>
      </w:r>
      <w:commentRangeEnd w:id="80"/>
      <w:r w:rsidR="00DD323B">
        <w:rPr>
          <w:rStyle w:val="CommentReference"/>
        </w:rPr>
        <w:commentReference w:id="80"/>
      </w:r>
      <w:bookmarkEnd w:id="79"/>
      <w:r w:rsidR="00D90AA1" w:rsidRPr="008E4B4F">
        <w:rPr>
          <w:rFonts w:ascii="Calibri" w:hAnsi="Calibri" w:cs="Calibri"/>
          <w:sz w:val="24"/>
          <w:szCs w:val="24"/>
        </w:rPr>
        <w:t>According to a recent comprehensive review</w:t>
      </w:r>
      <w:r w:rsidR="001D12FB" w:rsidRPr="008E4B4F">
        <w:rPr>
          <w:rFonts w:ascii="Calibri" w:hAnsi="Calibri" w:cs="Calibri"/>
          <w:sz w:val="24"/>
          <w:szCs w:val="24"/>
        </w:rPr>
        <w:t>, the incidence of child pneumonia dropped by 30% and mortality declined by 51% globally during the Millennium Development Goal period (2000 to 2015)</w:t>
      </w:r>
      <w:r w:rsidR="008E4B4F" w:rsidRPr="008E4B4F">
        <w:rPr>
          <w:rFonts w:ascii="Calibri" w:hAnsi="Calibri" w:cs="Calibri"/>
          <w:sz w:val="24"/>
          <w:szCs w:val="24"/>
          <w:vertAlign w:val="superscript"/>
        </w:rPr>
        <w:t>42</w:t>
      </w:r>
      <w:r w:rsidR="001D12FB" w:rsidRPr="008E4B4F">
        <w:rPr>
          <w:rFonts w:ascii="Calibri" w:hAnsi="Calibri" w:cs="Calibri"/>
          <w:sz w:val="24"/>
          <w:szCs w:val="24"/>
        </w:rPr>
        <w:t xml:space="preserve">. </w:t>
      </w:r>
      <w:r w:rsidR="001D12FB" w:rsidRPr="001D12FB">
        <w:rPr>
          <w:rFonts w:ascii="Calibri" w:hAnsi="Calibri" w:cs="Calibri"/>
          <w:sz w:val="24"/>
          <w:szCs w:val="24"/>
        </w:rPr>
        <w:t>These reductions align with the decreased prevalence of major pneumonia risk factors, such as rising socioeconomic development, preventive measures, better access to healthcare, and improved hospital care quality</w:t>
      </w:r>
      <w:commentRangeStart w:id="81"/>
      <w:r w:rsidRPr="00E87D01">
        <w:rPr>
          <w:rFonts w:ascii="Calibri" w:hAnsi="Calibri" w:cs="Calibri"/>
          <w:sz w:val="24"/>
          <w:szCs w:val="24"/>
          <w:vertAlign w:val="superscript"/>
        </w:rPr>
        <w:t>42</w:t>
      </w:r>
      <w:commentRangeEnd w:id="81"/>
      <w:r w:rsidR="006D5493">
        <w:rPr>
          <w:rStyle w:val="CommentReference"/>
        </w:rPr>
        <w:commentReference w:id="81"/>
      </w:r>
      <w:r w:rsidRPr="00E87D01">
        <w:rPr>
          <w:rFonts w:ascii="Calibri" w:hAnsi="Calibri" w:cs="Calibri"/>
          <w:sz w:val="24"/>
          <w:szCs w:val="24"/>
        </w:rPr>
        <w:t xml:space="preserve">. </w:t>
      </w:r>
    </w:p>
    <w:p w14:paraId="1A168ACC" w14:textId="62912F7D" w:rsidR="006D5493" w:rsidRDefault="00D90AA1" w:rsidP="00E87D01">
      <w:pPr>
        <w:spacing w:line="360" w:lineRule="auto"/>
        <w:jc w:val="both"/>
        <w:rPr>
          <w:rFonts w:ascii="Calibri" w:hAnsi="Calibri" w:cs="Calibri"/>
          <w:sz w:val="24"/>
          <w:szCs w:val="24"/>
        </w:rPr>
      </w:pPr>
      <w:r w:rsidRPr="00D90AA1">
        <w:rPr>
          <w:rFonts w:ascii="Calibri" w:hAnsi="Calibri" w:cs="Calibri"/>
          <w:sz w:val="24"/>
          <w:szCs w:val="24"/>
        </w:rPr>
        <w:t>The second most common cause of death was birth asphyxia, which was mostly brought on by problems associated to childbirth and inadequate prenatal care</w:t>
      </w:r>
      <w:r w:rsidR="00E87D01" w:rsidRPr="00E87D01">
        <w:rPr>
          <w:rFonts w:ascii="Calibri" w:hAnsi="Calibri" w:cs="Calibri"/>
          <w:sz w:val="24"/>
          <w:szCs w:val="24"/>
        </w:rPr>
        <w:t>.</w:t>
      </w:r>
      <w:r w:rsidR="00CC655A">
        <w:rPr>
          <w:rFonts w:ascii="Calibri" w:hAnsi="Calibri" w:cs="Calibri"/>
          <w:sz w:val="24"/>
          <w:szCs w:val="24"/>
        </w:rPr>
        <w:t xml:space="preserve"> </w:t>
      </w:r>
      <w:r w:rsidR="00CC655A" w:rsidRPr="00CC655A">
        <w:rPr>
          <w:rFonts w:ascii="Calibri" w:hAnsi="Calibri" w:cs="Calibri"/>
          <w:sz w:val="24"/>
          <w:szCs w:val="24"/>
        </w:rPr>
        <w:t>Compared to 2011, the prevalence of birth asphyxia increased by almost 5% between 2017 and 2018.</w:t>
      </w:r>
      <w:r w:rsidR="00C725F6">
        <w:rPr>
          <w:rFonts w:ascii="Calibri" w:hAnsi="Calibri" w:cs="Calibri"/>
          <w:sz w:val="24"/>
          <w:szCs w:val="24"/>
        </w:rPr>
        <w:t xml:space="preserve"> </w:t>
      </w:r>
      <w:r w:rsidR="00C725F6" w:rsidRPr="00C725F6">
        <w:rPr>
          <w:rFonts w:ascii="Calibri" w:hAnsi="Calibri" w:cs="Calibri"/>
          <w:sz w:val="24"/>
          <w:szCs w:val="24"/>
        </w:rPr>
        <w:t xml:space="preserve">Furthermore, compared to urban areas, the prevalence of birth asphyxia is </w:t>
      </w:r>
      <w:r w:rsidR="00C725F6">
        <w:rPr>
          <w:rFonts w:ascii="Calibri" w:hAnsi="Calibri" w:cs="Calibri"/>
          <w:sz w:val="24"/>
          <w:szCs w:val="24"/>
        </w:rPr>
        <w:t>significantly</w:t>
      </w:r>
      <w:r w:rsidR="00C725F6" w:rsidRPr="00C725F6">
        <w:rPr>
          <w:rFonts w:ascii="Calibri" w:hAnsi="Calibri" w:cs="Calibri"/>
          <w:sz w:val="24"/>
          <w:szCs w:val="24"/>
        </w:rPr>
        <w:t xml:space="preserve"> higher in rural areas.</w:t>
      </w:r>
      <w:r w:rsidR="00E87D01" w:rsidRPr="00E87D01">
        <w:rPr>
          <w:rFonts w:ascii="Calibri" w:hAnsi="Calibri" w:cs="Calibri"/>
          <w:sz w:val="24"/>
          <w:szCs w:val="24"/>
        </w:rPr>
        <w:t xml:space="preserve"> </w:t>
      </w:r>
      <w:r w:rsidR="00C81372" w:rsidRPr="00C81372">
        <w:rPr>
          <w:rFonts w:ascii="Calibri" w:hAnsi="Calibri" w:cs="Calibri"/>
          <w:sz w:val="24"/>
          <w:szCs w:val="24"/>
        </w:rPr>
        <w:t>The differences in healthcare infrastructure between urban and rural areas exaggerate these trends, as healthcare facilities in rural regions of Bangladesh have much lower general readiness scores than those in urban areas</w:t>
      </w:r>
      <w:r w:rsidR="00C81372">
        <w:rPr>
          <w:rFonts w:ascii="Calibri" w:hAnsi="Calibri" w:cs="Calibri"/>
          <w:sz w:val="24"/>
          <w:szCs w:val="24"/>
          <w:vertAlign w:val="superscript"/>
        </w:rPr>
        <w:t>50</w:t>
      </w:r>
      <w:commentRangeStart w:id="82"/>
      <w:r w:rsidR="00E87D01" w:rsidRPr="00E87D01">
        <w:rPr>
          <w:rFonts w:ascii="Calibri" w:hAnsi="Calibri" w:cs="Calibri"/>
          <w:sz w:val="24"/>
          <w:szCs w:val="24"/>
        </w:rPr>
        <w:t xml:space="preserve">. </w:t>
      </w:r>
      <w:commentRangeEnd w:id="82"/>
      <w:r w:rsidR="006D5493">
        <w:rPr>
          <w:rStyle w:val="CommentReference"/>
        </w:rPr>
        <w:commentReference w:id="82"/>
      </w:r>
      <w:r w:rsidRPr="00D90AA1">
        <w:rPr>
          <w:rFonts w:ascii="Calibri" w:hAnsi="Calibri" w:cs="Calibri"/>
          <w:sz w:val="24"/>
          <w:szCs w:val="24"/>
        </w:rPr>
        <w:t xml:space="preserve">The fact that greater rates come from </w:t>
      </w:r>
      <w:r w:rsidR="00EB24D3">
        <w:rPr>
          <w:rFonts w:ascii="Calibri" w:hAnsi="Calibri" w:cs="Calibri"/>
          <w:sz w:val="24"/>
          <w:szCs w:val="24"/>
        </w:rPr>
        <w:t>rural</w:t>
      </w:r>
      <w:r w:rsidRPr="00D90AA1">
        <w:rPr>
          <w:rFonts w:ascii="Calibri" w:hAnsi="Calibri" w:cs="Calibri"/>
          <w:sz w:val="24"/>
          <w:szCs w:val="24"/>
        </w:rPr>
        <w:t xml:space="preserve"> areas where there are fewer qualified birth attendants and access to emergency obstetric care further supports this aspect</w:t>
      </w:r>
      <w:r w:rsidR="00E87D01" w:rsidRPr="00E87D01">
        <w:rPr>
          <w:rFonts w:ascii="Calibri" w:hAnsi="Calibri" w:cs="Calibri"/>
          <w:sz w:val="24"/>
          <w:szCs w:val="24"/>
          <w:vertAlign w:val="superscript"/>
        </w:rPr>
        <w:t>43</w:t>
      </w:r>
      <w:r w:rsidR="00E87D01" w:rsidRPr="00E87D01">
        <w:rPr>
          <w:rFonts w:ascii="Calibri" w:hAnsi="Calibri" w:cs="Calibri"/>
          <w:sz w:val="24"/>
          <w:szCs w:val="24"/>
        </w:rPr>
        <w:t>. Despite improvements in other areas, deaths related to preterm births have increased</w:t>
      </w:r>
      <w:r w:rsidR="00460BF3">
        <w:rPr>
          <w:rFonts w:ascii="Calibri" w:hAnsi="Calibri" w:cs="Calibri"/>
          <w:sz w:val="24"/>
          <w:szCs w:val="24"/>
        </w:rPr>
        <w:t xml:space="preserve"> in 2017-18 than 2011</w:t>
      </w:r>
      <w:r w:rsidR="00E87D01" w:rsidRPr="00E87D01">
        <w:rPr>
          <w:rFonts w:ascii="Calibri" w:hAnsi="Calibri" w:cs="Calibri"/>
          <w:sz w:val="24"/>
          <w:szCs w:val="24"/>
        </w:rPr>
        <w:t>. This could happen because of the high fever during pregnancy, low antenatal visits by pregnant women, as well as early marriage</w:t>
      </w:r>
      <w:r w:rsidR="00E87D01" w:rsidRPr="00E87D01">
        <w:rPr>
          <w:rFonts w:ascii="Calibri" w:hAnsi="Calibri" w:cs="Calibri"/>
          <w:sz w:val="24"/>
          <w:szCs w:val="24"/>
          <w:vertAlign w:val="superscript"/>
        </w:rPr>
        <w:t>44</w:t>
      </w:r>
      <w:r w:rsidR="00E87D01" w:rsidRPr="00E87D01">
        <w:rPr>
          <w:rFonts w:ascii="Calibri" w:hAnsi="Calibri" w:cs="Calibri"/>
          <w:sz w:val="24"/>
          <w:szCs w:val="24"/>
        </w:rPr>
        <w:t>.</w:t>
      </w:r>
    </w:p>
    <w:p w14:paraId="7E318E48" w14:textId="630399F1" w:rsidR="00EE6DDD" w:rsidRDefault="00E87D01" w:rsidP="00E87D01">
      <w:pPr>
        <w:spacing w:line="360" w:lineRule="auto"/>
        <w:jc w:val="both"/>
        <w:rPr>
          <w:rFonts w:ascii="Calibri" w:hAnsi="Calibri" w:cs="Calibri"/>
          <w:sz w:val="24"/>
          <w:szCs w:val="24"/>
        </w:rPr>
      </w:pPr>
      <w:r w:rsidRPr="00E87D01">
        <w:rPr>
          <w:rFonts w:ascii="Calibri" w:hAnsi="Calibri" w:cs="Calibri"/>
          <w:sz w:val="24"/>
          <w:szCs w:val="24"/>
        </w:rPr>
        <w:t xml:space="preserve"> </w:t>
      </w:r>
      <w:r w:rsidR="00EB24D3" w:rsidRPr="00EB24D3">
        <w:rPr>
          <w:rFonts w:ascii="Calibri" w:hAnsi="Calibri" w:cs="Calibri"/>
          <w:sz w:val="24"/>
          <w:szCs w:val="24"/>
        </w:rPr>
        <w:t>Drowning is a major public health concern, with a rising number of children between the ages of 12-59 months losing their lives to drowning.</w:t>
      </w:r>
      <w:r w:rsidR="00460BF3">
        <w:rPr>
          <w:rFonts w:ascii="Calibri" w:hAnsi="Calibri" w:cs="Calibri"/>
          <w:sz w:val="24"/>
          <w:szCs w:val="24"/>
        </w:rPr>
        <w:t xml:space="preserve"> </w:t>
      </w:r>
      <w:r w:rsidR="00460BF3" w:rsidRPr="00460BF3">
        <w:rPr>
          <w:rFonts w:ascii="Calibri" w:hAnsi="Calibri" w:cs="Calibri"/>
          <w:sz w:val="24"/>
          <w:szCs w:val="24"/>
        </w:rPr>
        <w:t>Comparing 2017–18 to 2011, the number of drowning-related deaths increased by nearly 3%.</w:t>
      </w:r>
      <w:r w:rsidR="00EB24D3" w:rsidRPr="00EB24D3">
        <w:rPr>
          <w:rFonts w:ascii="Calibri" w:hAnsi="Calibri" w:cs="Calibri"/>
          <w:sz w:val="24"/>
          <w:szCs w:val="24"/>
        </w:rPr>
        <w:t xml:space="preserve"> </w:t>
      </w:r>
      <w:r w:rsidR="00C81372" w:rsidRPr="00C81372">
        <w:rPr>
          <w:rFonts w:ascii="Calibri" w:hAnsi="Calibri" w:cs="Calibri"/>
          <w:sz w:val="24"/>
          <w:szCs w:val="24"/>
        </w:rPr>
        <w:t>Unintentional drowning can occur due to various causes such as inadequate swimming skills, lack of adult supervision, daytime hours, rural location, male gender, and young age</w:t>
      </w:r>
      <w:r w:rsidR="00C81372">
        <w:rPr>
          <w:rFonts w:ascii="Calibri" w:hAnsi="Calibri" w:cs="Calibri"/>
          <w:sz w:val="24"/>
          <w:szCs w:val="24"/>
          <w:vertAlign w:val="superscript"/>
        </w:rPr>
        <w:t>51</w:t>
      </w:r>
      <w:commentRangeStart w:id="83"/>
      <w:r w:rsidRPr="00E87D01">
        <w:rPr>
          <w:rFonts w:ascii="Calibri" w:hAnsi="Calibri" w:cs="Calibri"/>
          <w:sz w:val="24"/>
          <w:szCs w:val="24"/>
        </w:rPr>
        <w:t xml:space="preserve">. </w:t>
      </w:r>
      <w:commentRangeEnd w:id="83"/>
      <w:r w:rsidR="006D5493">
        <w:rPr>
          <w:rStyle w:val="CommentReference"/>
        </w:rPr>
        <w:commentReference w:id="83"/>
      </w:r>
      <w:r w:rsidR="00561A9D" w:rsidRPr="00561A9D">
        <w:rPr>
          <w:rFonts w:ascii="Calibri" w:hAnsi="Calibri" w:cs="Calibri"/>
          <w:sz w:val="24"/>
          <w:szCs w:val="24"/>
        </w:rPr>
        <w:t>The fatal drowning rate for children under five in Hunan Province, China, was 16.1/100000; children between the ages of one and two and those who played near water had the greatest rates</w:t>
      </w:r>
      <w:r w:rsidRPr="00E87D01">
        <w:rPr>
          <w:rFonts w:ascii="Calibri" w:hAnsi="Calibri" w:cs="Calibri"/>
          <w:sz w:val="24"/>
          <w:szCs w:val="24"/>
          <w:vertAlign w:val="superscript"/>
        </w:rPr>
        <w:t>45</w:t>
      </w:r>
      <w:r w:rsidRPr="00E87D01">
        <w:rPr>
          <w:rFonts w:ascii="Calibri" w:hAnsi="Calibri" w:cs="Calibri"/>
          <w:sz w:val="24"/>
          <w:szCs w:val="24"/>
        </w:rPr>
        <w:t xml:space="preserve">.  </w:t>
      </w:r>
    </w:p>
    <w:p w14:paraId="4D63D89D" w14:textId="4597E9DD" w:rsidR="00EE6DDD" w:rsidRDefault="00E87D01" w:rsidP="00E87D01">
      <w:pPr>
        <w:spacing w:line="360" w:lineRule="auto"/>
        <w:jc w:val="both"/>
        <w:rPr>
          <w:rFonts w:ascii="Calibri" w:hAnsi="Calibri" w:cs="Calibri"/>
          <w:sz w:val="24"/>
          <w:szCs w:val="24"/>
        </w:rPr>
      </w:pPr>
      <w:r w:rsidRPr="00E87D01">
        <w:rPr>
          <w:rFonts w:ascii="Calibri" w:hAnsi="Calibri" w:cs="Calibri"/>
          <w:sz w:val="24"/>
          <w:szCs w:val="24"/>
        </w:rPr>
        <w:t xml:space="preserve">Diarrheal disease-related deaths increased slightly, although as non-leading causes, they still contributed immensely to mortality, especially in infants. Diarrheal diseases-related deaths have slightly increased but were not leading causes; however, they still significantly contributed to mortality, especially among infants. </w:t>
      </w:r>
      <w:r w:rsidR="00A21069">
        <w:rPr>
          <w:rFonts w:ascii="Calibri" w:hAnsi="Calibri" w:cs="Calibri"/>
          <w:sz w:val="24"/>
          <w:szCs w:val="24"/>
        </w:rPr>
        <w:t>Recent study shows, b</w:t>
      </w:r>
      <w:r w:rsidR="00A21069" w:rsidRPr="00A21069">
        <w:rPr>
          <w:rFonts w:ascii="Calibri" w:hAnsi="Calibri" w:cs="Calibri"/>
          <w:sz w:val="24"/>
          <w:szCs w:val="24"/>
        </w:rPr>
        <w:t>etween 1980 and 2015, there was a significant decrease in the number of fatalities from diarrhea and all causes among children under five in low- and middle-income countries (LMIC)</w:t>
      </w:r>
      <w:r w:rsidR="00A21069">
        <w:rPr>
          <w:rFonts w:ascii="Calibri" w:hAnsi="Calibri" w:cs="Calibri"/>
          <w:sz w:val="24"/>
          <w:szCs w:val="24"/>
          <w:vertAlign w:val="superscript"/>
        </w:rPr>
        <w:t>54</w:t>
      </w:r>
      <w:r w:rsidR="00A21069" w:rsidRPr="00A21069">
        <w:rPr>
          <w:rFonts w:ascii="Calibri" w:hAnsi="Calibri" w:cs="Calibri"/>
          <w:sz w:val="24"/>
          <w:szCs w:val="24"/>
        </w:rPr>
        <w:t>.</w:t>
      </w:r>
    </w:p>
    <w:p w14:paraId="4F51ECD4" w14:textId="11EB5220" w:rsidR="00E87D01" w:rsidRPr="00E87D01" w:rsidRDefault="00B5559D" w:rsidP="00E87D01">
      <w:pPr>
        <w:spacing w:line="360" w:lineRule="auto"/>
        <w:jc w:val="both"/>
        <w:rPr>
          <w:rFonts w:ascii="Calibri" w:hAnsi="Calibri" w:cs="Calibri"/>
          <w:sz w:val="24"/>
          <w:szCs w:val="24"/>
        </w:rPr>
      </w:pPr>
      <w:r w:rsidRPr="00B5559D">
        <w:rPr>
          <w:rFonts w:ascii="Calibri" w:hAnsi="Calibri" w:cs="Calibri"/>
          <w:sz w:val="24"/>
          <w:szCs w:val="24"/>
        </w:rPr>
        <w:t xml:space="preserve">In </w:t>
      </w:r>
      <w:r w:rsidR="00EE6DDD">
        <w:rPr>
          <w:rFonts w:ascii="Calibri" w:hAnsi="Calibri" w:cs="Calibri"/>
          <w:sz w:val="24"/>
          <w:szCs w:val="24"/>
        </w:rPr>
        <w:t>this</w:t>
      </w:r>
      <w:r w:rsidRPr="00B5559D">
        <w:rPr>
          <w:rFonts w:ascii="Calibri" w:hAnsi="Calibri" w:cs="Calibri"/>
          <w:sz w:val="24"/>
          <w:szCs w:val="24"/>
        </w:rPr>
        <w:t xml:space="preserve"> study conducted in Bangladesh, the greater prevalence of mortality from pneumonia, premature birth, and serious infections is indicative of the common causes of death in underdeveloped nations.</w:t>
      </w:r>
      <w:r w:rsidR="00E87D01" w:rsidRPr="00E87D01">
        <w:rPr>
          <w:rFonts w:ascii="Calibri" w:hAnsi="Calibri" w:cs="Calibri"/>
          <w:sz w:val="24"/>
          <w:szCs w:val="24"/>
        </w:rPr>
        <w:t xml:space="preserve"> However, the number of deaths associated with preterm birth saw a significant increase in 2017</w:t>
      </w:r>
      <w:r w:rsidR="00EE6DDD">
        <w:rPr>
          <w:rFonts w:ascii="Calibri" w:hAnsi="Calibri" w:cs="Calibri"/>
          <w:sz w:val="24"/>
          <w:szCs w:val="24"/>
        </w:rPr>
        <w:t>-18</w:t>
      </w:r>
      <w:r w:rsidR="00E87D01" w:rsidRPr="00E87D01">
        <w:rPr>
          <w:rFonts w:ascii="Calibri" w:hAnsi="Calibri" w:cs="Calibri"/>
          <w:sz w:val="24"/>
          <w:szCs w:val="24"/>
        </w:rPr>
        <w:t xml:space="preserve"> compared to 2011.</w:t>
      </w:r>
      <w:r w:rsidR="00A21069">
        <w:rPr>
          <w:rFonts w:ascii="Calibri" w:hAnsi="Calibri" w:cs="Calibri"/>
          <w:sz w:val="24"/>
          <w:szCs w:val="24"/>
        </w:rPr>
        <w:t xml:space="preserve"> </w:t>
      </w:r>
      <w:r w:rsidR="00A21069" w:rsidRPr="00A21069">
        <w:rPr>
          <w:rFonts w:ascii="Calibri" w:hAnsi="Calibri" w:cs="Calibri"/>
          <w:sz w:val="24"/>
          <w:szCs w:val="24"/>
        </w:rPr>
        <w:t>According to (Blencowe et al.)</w:t>
      </w:r>
      <w:r w:rsidR="00A21069">
        <w:rPr>
          <w:rFonts w:ascii="Calibri" w:hAnsi="Calibri" w:cs="Calibri"/>
          <w:sz w:val="24"/>
          <w:szCs w:val="24"/>
        </w:rPr>
        <w:t xml:space="preserve"> </w:t>
      </w:r>
      <w:r w:rsidR="00A21069" w:rsidRPr="00A21069">
        <w:rPr>
          <w:rFonts w:ascii="Calibri" w:hAnsi="Calibri" w:cs="Calibri"/>
          <w:sz w:val="24"/>
          <w:szCs w:val="24"/>
        </w:rPr>
        <w:t xml:space="preserve">Preterm birth rates increased in </w:t>
      </w:r>
      <w:proofErr w:type="gramStart"/>
      <w:r w:rsidR="00A21069" w:rsidRPr="00A21069">
        <w:rPr>
          <w:rFonts w:ascii="Calibri" w:hAnsi="Calibri" w:cs="Calibri"/>
          <w:sz w:val="24"/>
          <w:szCs w:val="24"/>
        </w:rPr>
        <w:t>the majority of</w:t>
      </w:r>
      <w:proofErr w:type="gramEnd"/>
      <w:r w:rsidR="00A21069" w:rsidRPr="00A21069">
        <w:rPr>
          <w:rFonts w:ascii="Calibri" w:hAnsi="Calibri" w:cs="Calibri"/>
          <w:sz w:val="24"/>
          <w:szCs w:val="24"/>
        </w:rPr>
        <w:t xml:space="preserve"> nations with consistent trend data, accounting for 14.9 million of all livebirths worldwide in 2010</w:t>
      </w:r>
      <w:r w:rsidR="00A21069">
        <w:rPr>
          <w:rFonts w:ascii="Calibri" w:hAnsi="Calibri" w:cs="Calibri"/>
          <w:sz w:val="24"/>
          <w:szCs w:val="24"/>
        </w:rPr>
        <w:t xml:space="preserve"> with an estimated </w:t>
      </w:r>
      <w:r w:rsidR="00A21069" w:rsidRPr="00A21069">
        <w:rPr>
          <w:rFonts w:ascii="Calibri" w:hAnsi="Calibri" w:cs="Calibri"/>
          <w:sz w:val="24"/>
          <w:szCs w:val="24"/>
        </w:rPr>
        <w:t>11.1% of all births</w:t>
      </w:r>
      <w:r w:rsidR="00A21069">
        <w:rPr>
          <w:rFonts w:ascii="Calibri" w:hAnsi="Calibri" w:cs="Calibri"/>
          <w:sz w:val="24"/>
          <w:szCs w:val="24"/>
          <w:vertAlign w:val="superscript"/>
        </w:rPr>
        <w:t>56</w:t>
      </w:r>
      <w:r w:rsidR="00A21069" w:rsidRPr="00A21069">
        <w:rPr>
          <w:rFonts w:ascii="Calibri" w:hAnsi="Calibri" w:cs="Calibri"/>
          <w:sz w:val="24"/>
          <w:szCs w:val="24"/>
        </w:rPr>
        <w:t>.</w:t>
      </w:r>
      <w:r w:rsidR="00E87D01" w:rsidRPr="00E87D01">
        <w:rPr>
          <w:rFonts w:ascii="Calibri" w:hAnsi="Calibri" w:cs="Calibri"/>
          <w:sz w:val="24"/>
          <w:szCs w:val="24"/>
        </w:rPr>
        <w:t xml:space="preserve"> Similarly, deaths related to birth asphyxia and drowning also showed a significant rise in 2017</w:t>
      </w:r>
      <w:r w:rsidR="00EE6DDD">
        <w:rPr>
          <w:rFonts w:ascii="Calibri" w:hAnsi="Calibri" w:cs="Calibri"/>
          <w:sz w:val="24"/>
          <w:szCs w:val="24"/>
        </w:rPr>
        <w:t>-18</w:t>
      </w:r>
      <w:r w:rsidR="00E87D01" w:rsidRPr="00E87D01">
        <w:rPr>
          <w:rFonts w:ascii="Calibri" w:hAnsi="Calibri" w:cs="Calibri"/>
          <w:sz w:val="24"/>
          <w:szCs w:val="24"/>
        </w:rPr>
        <w:t>. But deaths associated with possible serious infections significantly decreased in 2017 compared to 2011. Less death is classified as Unspecific and undetermined deaths in 20</w:t>
      </w:r>
      <w:r w:rsidR="00EE6DDD">
        <w:rPr>
          <w:rFonts w:ascii="Calibri" w:hAnsi="Calibri" w:cs="Calibri"/>
          <w:sz w:val="24"/>
          <w:szCs w:val="24"/>
        </w:rPr>
        <w:t>17-</w:t>
      </w:r>
      <w:r w:rsidR="00E87D01" w:rsidRPr="00E87D01">
        <w:rPr>
          <w:rFonts w:ascii="Calibri" w:hAnsi="Calibri" w:cs="Calibri"/>
          <w:sz w:val="24"/>
          <w:szCs w:val="24"/>
        </w:rPr>
        <w:t>18 than in 2011.  Improved diagnostic tools and training of health personnel have contributed to more accurate diagnosis</w:t>
      </w:r>
      <w:r w:rsidR="00E87D01" w:rsidRPr="00E87D01">
        <w:rPr>
          <w:rFonts w:ascii="Calibri" w:hAnsi="Calibri" w:cs="Calibri"/>
          <w:sz w:val="24"/>
          <w:szCs w:val="24"/>
          <w:vertAlign w:val="superscript"/>
        </w:rPr>
        <w:t>46</w:t>
      </w:r>
      <w:r w:rsidR="00E87D01" w:rsidRPr="00E87D01">
        <w:rPr>
          <w:rFonts w:ascii="Calibri" w:hAnsi="Calibri" w:cs="Calibri"/>
          <w:sz w:val="24"/>
          <w:szCs w:val="24"/>
        </w:rPr>
        <w:t xml:space="preserve">. </w:t>
      </w:r>
    </w:p>
    <w:p w14:paraId="6EA20988" w14:textId="7326CC75" w:rsidR="00E87D01" w:rsidRPr="00E87D01" w:rsidRDefault="00B5559D" w:rsidP="00E87D01">
      <w:pPr>
        <w:spacing w:line="360" w:lineRule="auto"/>
        <w:jc w:val="both"/>
        <w:rPr>
          <w:rFonts w:ascii="Calibri" w:hAnsi="Calibri" w:cs="Calibri"/>
          <w:sz w:val="24"/>
          <w:szCs w:val="24"/>
        </w:rPr>
      </w:pPr>
      <w:r w:rsidRPr="00B5559D">
        <w:rPr>
          <w:rFonts w:ascii="Calibri" w:hAnsi="Calibri" w:cs="Calibri"/>
          <w:sz w:val="24"/>
          <w:szCs w:val="24"/>
        </w:rPr>
        <w:t>The results of the study show that infants (1–11 months) and children (12–59 months) have lower mortality rates than children in the neonatal period (0–28 days) (68.6%). Studies show that newborns had an exceptionally high chance of dying during this time</w:t>
      </w:r>
      <w:r w:rsidR="00E87D01" w:rsidRPr="00E87D01">
        <w:rPr>
          <w:rFonts w:ascii="Calibri" w:hAnsi="Calibri" w:cs="Calibri"/>
          <w:sz w:val="24"/>
          <w:szCs w:val="24"/>
        </w:rPr>
        <w:t xml:space="preserve">. </w:t>
      </w:r>
      <w:r w:rsidR="00EE6DDD">
        <w:rPr>
          <w:rFonts w:ascii="Calibri" w:hAnsi="Calibri" w:cs="Calibri"/>
          <w:sz w:val="24"/>
          <w:szCs w:val="24"/>
        </w:rPr>
        <w:t xml:space="preserve">This </w:t>
      </w:r>
      <w:r w:rsidR="00BC5A01">
        <w:rPr>
          <w:rFonts w:ascii="Calibri" w:hAnsi="Calibri" w:cs="Calibri"/>
          <w:sz w:val="24"/>
          <w:szCs w:val="24"/>
        </w:rPr>
        <w:t xml:space="preserve">study </w:t>
      </w:r>
      <w:r w:rsidR="00BC5A01" w:rsidRPr="00E87D01">
        <w:rPr>
          <w:rFonts w:ascii="Calibri" w:hAnsi="Calibri" w:cs="Calibri"/>
          <w:sz w:val="24"/>
          <w:szCs w:val="24"/>
        </w:rPr>
        <w:t>findings</w:t>
      </w:r>
      <w:r w:rsidR="00E87D01" w:rsidRPr="00E87D01">
        <w:rPr>
          <w:rFonts w:ascii="Calibri" w:hAnsi="Calibri" w:cs="Calibri"/>
          <w:sz w:val="24"/>
          <w:szCs w:val="24"/>
        </w:rPr>
        <w:t xml:space="preserve"> align with 2011 and 2017-18 BDHS report which shows that neonates have a higher prevalence of mortality compared to infants and child</w:t>
      </w:r>
      <w:r w:rsidR="00E87D01" w:rsidRPr="00E87D01">
        <w:rPr>
          <w:rFonts w:ascii="Calibri" w:hAnsi="Calibri" w:cs="Calibri"/>
          <w:sz w:val="24"/>
          <w:szCs w:val="24"/>
          <w:vertAlign w:val="superscript"/>
        </w:rPr>
        <w:t>32,33</w:t>
      </w:r>
      <w:r w:rsidR="00E87D01" w:rsidRPr="00E87D01">
        <w:rPr>
          <w:rFonts w:ascii="Calibri" w:hAnsi="Calibri" w:cs="Calibri"/>
          <w:sz w:val="24"/>
          <w:szCs w:val="24"/>
        </w:rPr>
        <w:t>. Additionally, another stud</w:t>
      </w:r>
      <w:r w:rsidR="00EE6DDD">
        <w:rPr>
          <w:rFonts w:ascii="Calibri" w:hAnsi="Calibri" w:cs="Calibri"/>
          <w:sz w:val="24"/>
          <w:szCs w:val="24"/>
        </w:rPr>
        <w:t>y</w:t>
      </w:r>
      <w:r w:rsidR="00E87D01" w:rsidRPr="00E87D01">
        <w:rPr>
          <w:rFonts w:ascii="Calibri" w:hAnsi="Calibri" w:cs="Calibri"/>
          <w:sz w:val="24"/>
          <w:szCs w:val="24"/>
        </w:rPr>
        <w:t xml:space="preserve"> conducted by </w:t>
      </w:r>
      <w:r w:rsidR="00832600">
        <w:rPr>
          <w:rFonts w:ascii="Calibri" w:hAnsi="Calibri" w:cs="Calibri"/>
          <w:sz w:val="24"/>
          <w:szCs w:val="24"/>
        </w:rPr>
        <w:t>(</w:t>
      </w:r>
      <w:r w:rsidR="00E87D01" w:rsidRPr="00E87D01">
        <w:rPr>
          <w:rFonts w:ascii="Calibri" w:hAnsi="Calibri" w:cs="Calibri"/>
          <w:sz w:val="24"/>
          <w:szCs w:val="24"/>
        </w:rPr>
        <w:t>Abir et al., 2015</w:t>
      </w:r>
      <w:r w:rsidR="00832600">
        <w:rPr>
          <w:rFonts w:ascii="Calibri" w:hAnsi="Calibri" w:cs="Calibri"/>
          <w:sz w:val="24"/>
          <w:szCs w:val="24"/>
        </w:rPr>
        <w:t>)</w:t>
      </w:r>
      <w:r w:rsidR="00E87D01" w:rsidRPr="00E87D01">
        <w:rPr>
          <w:rFonts w:ascii="Calibri" w:hAnsi="Calibri" w:cs="Calibri"/>
          <w:sz w:val="24"/>
          <w:szCs w:val="24"/>
        </w:rPr>
        <w:t xml:space="preserve"> using 2004 – 2011 BDHS survey finds no significant reduction in neonatal deaths</w:t>
      </w:r>
      <w:r w:rsidR="00E87D01" w:rsidRPr="00E87D01">
        <w:rPr>
          <w:rFonts w:ascii="Calibri" w:hAnsi="Calibri" w:cs="Calibri"/>
          <w:sz w:val="24"/>
          <w:szCs w:val="24"/>
          <w:vertAlign w:val="superscript"/>
        </w:rPr>
        <w:t>38</w:t>
      </w:r>
      <w:r w:rsidR="00E87D01" w:rsidRPr="00E87D01">
        <w:rPr>
          <w:rFonts w:ascii="Calibri" w:hAnsi="Calibri" w:cs="Calibri"/>
          <w:sz w:val="24"/>
          <w:szCs w:val="24"/>
        </w:rPr>
        <w:t xml:space="preserve">. Notably, deaths in the neonatal period are predominantly due to birth asphyxia, possible serious infections, pneumonia, and preterm birth, with birth asphyxia having the highest prevalence. Birth asphyxia and infections are the primary cause of death among neonates, while pneumonia is among infants, and drowning is predominant among children. </w:t>
      </w:r>
      <w:r w:rsidRPr="00B5559D">
        <w:rPr>
          <w:rFonts w:ascii="Calibri" w:hAnsi="Calibri" w:cs="Calibri"/>
          <w:sz w:val="24"/>
          <w:szCs w:val="24"/>
        </w:rPr>
        <w:t>According to a study conducted in 2010, almost 80% of neonatal deaths worldwide are attributed to three primary causes: infections, difficulties arising from preterm birth, and intrapartum-related neonatal deaths, sometimes known as birth asphyxia</w:t>
      </w:r>
      <w:r w:rsidR="00E87D01" w:rsidRPr="00E87D01">
        <w:rPr>
          <w:rFonts w:ascii="Calibri" w:hAnsi="Calibri" w:cs="Calibri"/>
          <w:sz w:val="24"/>
          <w:szCs w:val="24"/>
          <w:vertAlign w:val="superscript"/>
        </w:rPr>
        <w:t>47</w:t>
      </w:r>
      <w:r w:rsidR="00E87D01" w:rsidRPr="00E87D01">
        <w:rPr>
          <w:rFonts w:ascii="Calibri" w:hAnsi="Calibri" w:cs="Calibri"/>
          <w:sz w:val="24"/>
          <w:szCs w:val="24"/>
        </w:rPr>
        <w:t>.</w:t>
      </w:r>
    </w:p>
    <w:p w14:paraId="1EB0EA0C" w14:textId="5797E514" w:rsidR="00E87D01" w:rsidRPr="00E87D01" w:rsidRDefault="00B5559D" w:rsidP="00E87D01">
      <w:pPr>
        <w:spacing w:line="360" w:lineRule="auto"/>
        <w:jc w:val="both"/>
        <w:rPr>
          <w:rFonts w:ascii="Calibri" w:hAnsi="Calibri" w:cs="Calibri"/>
          <w:sz w:val="24"/>
          <w:szCs w:val="24"/>
        </w:rPr>
      </w:pPr>
      <w:r w:rsidRPr="00B5559D">
        <w:rPr>
          <w:rFonts w:ascii="Calibri" w:hAnsi="Calibri" w:cs="Calibri"/>
          <w:sz w:val="24"/>
          <w:szCs w:val="24"/>
        </w:rPr>
        <w:t>It's interesting to note that the study indicates that male children are more likely than female children to die</w:t>
      </w:r>
      <w:r w:rsidR="00E87D01" w:rsidRPr="00E87D01">
        <w:rPr>
          <w:rFonts w:ascii="Calibri" w:hAnsi="Calibri" w:cs="Calibri"/>
          <w:sz w:val="24"/>
          <w:szCs w:val="24"/>
        </w:rPr>
        <w:t xml:space="preserve">. This disparity extends to the major causes identified, with pneumonia, Birth asphyxia, preterm birth, possible serious infections, and drowning exhibiting a greater male mortality ratio. </w:t>
      </w:r>
      <w:r w:rsidRPr="00B5559D">
        <w:rPr>
          <w:rFonts w:ascii="Calibri" w:hAnsi="Calibri" w:cs="Calibri"/>
          <w:sz w:val="24"/>
          <w:szCs w:val="24"/>
        </w:rPr>
        <w:t>This shows that compared to female children, male children are more susceptible to child mortality</w:t>
      </w:r>
      <w:r w:rsidR="00E87D01" w:rsidRPr="00E87D01">
        <w:rPr>
          <w:rFonts w:ascii="Calibri" w:hAnsi="Calibri" w:cs="Calibri"/>
          <w:sz w:val="24"/>
          <w:szCs w:val="24"/>
        </w:rPr>
        <w:t xml:space="preserve">. </w:t>
      </w:r>
      <w:r w:rsidR="00B40122" w:rsidRPr="00B40122">
        <w:rPr>
          <w:rFonts w:ascii="Calibri" w:hAnsi="Calibri" w:cs="Calibri"/>
          <w:sz w:val="24"/>
          <w:szCs w:val="24"/>
        </w:rPr>
        <w:t>This disparity can be attributed to differences in genetic and biological factors, along with environmental influences, with boys being inherently more vulnerable to diseases and early mortality due to their biological makeup</w:t>
      </w:r>
      <w:r w:rsidR="00B40122">
        <w:rPr>
          <w:rFonts w:ascii="Calibri" w:hAnsi="Calibri" w:cs="Calibri"/>
          <w:sz w:val="24"/>
          <w:szCs w:val="24"/>
          <w:vertAlign w:val="superscript"/>
        </w:rPr>
        <w:t>53</w:t>
      </w:r>
      <w:commentRangeStart w:id="84"/>
      <w:r w:rsidR="00E87D01" w:rsidRPr="00E87D01">
        <w:rPr>
          <w:rFonts w:ascii="Calibri" w:hAnsi="Calibri" w:cs="Calibri"/>
          <w:sz w:val="24"/>
          <w:szCs w:val="24"/>
        </w:rPr>
        <w:t xml:space="preserve">. </w:t>
      </w:r>
      <w:commentRangeEnd w:id="84"/>
      <w:r w:rsidR="00EE6DDD">
        <w:rPr>
          <w:rStyle w:val="CommentReference"/>
        </w:rPr>
        <w:commentReference w:id="84"/>
      </w:r>
      <w:r w:rsidR="0042659F" w:rsidRPr="0042659F">
        <w:rPr>
          <w:rFonts w:ascii="Calibri" w:hAnsi="Calibri" w:cs="Calibri"/>
          <w:sz w:val="24"/>
          <w:szCs w:val="24"/>
        </w:rPr>
        <w:t>Our observation that male children are more susceptible to child mortality than female children has been supported by earlier research. For example, a recent study reports that the death rate among children was higher for males than for females (59% vs. 41%, respectively)</w:t>
      </w:r>
      <w:r w:rsidR="0042659F">
        <w:rPr>
          <w:rFonts w:ascii="Calibri" w:hAnsi="Calibri" w:cs="Calibri"/>
          <w:sz w:val="24"/>
          <w:szCs w:val="24"/>
          <w:vertAlign w:val="superscript"/>
        </w:rPr>
        <w:t>34</w:t>
      </w:r>
      <w:r w:rsidR="0042659F" w:rsidRPr="0042659F">
        <w:rPr>
          <w:rFonts w:ascii="Calibri" w:hAnsi="Calibri" w:cs="Calibri"/>
          <w:sz w:val="24"/>
          <w:szCs w:val="24"/>
        </w:rPr>
        <w:t>.</w:t>
      </w:r>
      <w:r w:rsidR="0001507E">
        <w:rPr>
          <w:rFonts w:ascii="Calibri" w:hAnsi="Calibri" w:cs="Calibri"/>
          <w:sz w:val="24"/>
          <w:szCs w:val="24"/>
        </w:rPr>
        <w:t xml:space="preserve"> According to </w:t>
      </w:r>
      <w:r w:rsidR="0001507E" w:rsidRPr="0001507E">
        <w:rPr>
          <w:rFonts w:ascii="Calibri" w:hAnsi="Calibri" w:cs="Calibri"/>
          <w:sz w:val="24"/>
          <w:szCs w:val="24"/>
        </w:rPr>
        <w:t>(Lawn et al.)</w:t>
      </w:r>
      <w:r w:rsidR="0001507E">
        <w:rPr>
          <w:rFonts w:ascii="Calibri" w:hAnsi="Calibri" w:cs="Calibri"/>
          <w:sz w:val="24"/>
          <w:szCs w:val="24"/>
        </w:rPr>
        <w:t xml:space="preserve"> </w:t>
      </w:r>
      <w:r w:rsidR="0001507E" w:rsidRPr="0001507E">
        <w:rPr>
          <w:rFonts w:ascii="Calibri" w:hAnsi="Calibri" w:cs="Calibri"/>
          <w:sz w:val="24"/>
          <w:szCs w:val="24"/>
        </w:rPr>
        <w:t>In societies in which care is equal for boys and girls</w:t>
      </w:r>
      <w:r w:rsidR="0001507E">
        <w:rPr>
          <w:rFonts w:ascii="Calibri" w:hAnsi="Calibri" w:cs="Calibri"/>
          <w:sz w:val="24"/>
          <w:szCs w:val="24"/>
        </w:rPr>
        <w:t xml:space="preserve">, </w:t>
      </w:r>
      <w:r w:rsidR="0001507E" w:rsidRPr="0001507E">
        <w:rPr>
          <w:rFonts w:ascii="Calibri" w:hAnsi="Calibri" w:cs="Calibri"/>
          <w:sz w:val="24"/>
          <w:szCs w:val="24"/>
        </w:rPr>
        <w:t>newborn girls have a lower death rate</w:t>
      </w:r>
      <w:r w:rsidR="0001507E">
        <w:rPr>
          <w:rFonts w:ascii="Calibri" w:hAnsi="Calibri" w:cs="Calibri"/>
          <w:sz w:val="24"/>
          <w:szCs w:val="24"/>
        </w:rPr>
        <w:t xml:space="preserve"> c</w:t>
      </w:r>
      <w:r w:rsidR="0001507E" w:rsidRPr="0001507E">
        <w:rPr>
          <w:rFonts w:ascii="Calibri" w:hAnsi="Calibri" w:cs="Calibri"/>
          <w:sz w:val="24"/>
          <w:szCs w:val="24"/>
        </w:rPr>
        <w:t xml:space="preserve">ompared to </w:t>
      </w:r>
      <w:r w:rsidR="0001507E">
        <w:rPr>
          <w:rFonts w:ascii="Calibri" w:hAnsi="Calibri" w:cs="Calibri"/>
          <w:sz w:val="24"/>
          <w:szCs w:val="24"/>
        </w:rPr>
        <w:t>male child</w:t>
      </w:r>
      <w:r w:rsidR="0001507E" w:rsidRPr="0001507E">
        <w:rPr>
          <w:rFonts w:ascii="Calibri" w:hAnsi="Calibri" w:cs="Calibri"/>
          <w:sz w:val="24"/>
          <w:szCs w:val="24"/>
        </w:rPr>
        <w:t>: the ratio of neonatal mortality for boys to girls is typically at least 1.2</w:t>
      </w:r>
      <w:r w:rsidR="0001507E">
        <w:rPr>
          <w:rFonts w:ascii="Calibri" w:hAnsi="Calibri" w:cs="Calibri"/>
          <w:sz w:val="24"/>
          <w:szCs w:val="24"/>
          <w:vertAlign w:val="superscript"/>
        </w:rPr>
        <w:t>52</w:t>
      </w:r>
      <w:r w:rsidR="0001507E" w:rsidRPr="0001507E">
        <w:rPr>
          <w:rFonts w:ascii="Calibri" w:hAnsi="Calibri" w:cs="Calibri"/>
          <w:sz w:val="24"/>
          <w:szCs w:val="24"/>
        </w:rPr>
        <w:t xml:space="preserve">. </w:t>
      </w:r>
      <w:r w:rsidR="0042659F" w:rsidRPr="0042659F">
        <w:rPr>
          <w:rFonts w:ascii="Calibri" w:hAnsi="Calibri" w:cs="Calibri"/>
          <w:sz w:val="24"/>
          <w:szCs w:val="24"/>
        </w:rPr>
        <w:t>Males were responsible for a greater percentage (54.8%) of child deaths than females, according to another study</w:t>
      </w:r>
      <w:r w:rsidR="0042659F">
        <w:rPr>
          <w:rFonts w:ascii="Calibri" w:hAnsi="Calibri" w:cs="Calibri"/>
          <w:sz w:val="24"/>
          <w:szCs w:val="24"/>
          <w:vertAlign w:val="superscript"/>
        </w:rPr>
        <w:t>39</w:t>
      </w:r>
      <w:r w:rsidR="0042659F" w:rsidRPr="0042659F">
        <w:rPr>
          <w:rFonts w:ascii="Calibri" w:hAnsi="Calibri" w:cs="Calibri"/>
          <w:sz w:val="24"/>
          <w:szCs w:val="24"/>
        </w:rPr>
        <w:t>. Male children are more likely to die than female children, according to the BDHS reports from 2011 and 2017–18</w:t>
      </w:r>
      <w:r w:rsidR="0042659F">
        <w:rPr>
          <w:rFonts w:ascii="Calibri" w:hAnsi="Calibri" w:cs="Calibri"/>
          <w:sz w:val="24"/>
          <w:szCs w:val="24"/>
          <w:vertAlign w:val="superscript"/>
        </w:rPr>
        <w:t>32,33</w:t>
      </w:r>
      <w:r w:rsidR="00E87D01" w:rsidRPr="00E87D01">
        <w:rPr>
          <w:rFonts w:ascii="Calibri" w:hAnsi="Calibri" w:cs="Calibri"/>
          <w:sz w:val="24"/>
          <w:szCs w:val="24"/>
        </w:rPr>
        <w:t>.</w:t>
      </w:r>
    </w:p>
    <w:p w14:paraId="6236DD70" w14:textId="0E118F42" w:rsidR="00E87D01" w:rsidRPr="00E87D01" w:rsidRDefault="00EE6DDD" w:rsidP="00E87D01">
      <w:pPr>
        <w:spacing w:line="360" w:lineRule="auto"/>
        <w:jc w:val="both"/>
        <w:rPr>
          <w:rFonts w:ascii="Calibri" w:hAnsi="Calibri" w:cs="Calibri"/>
          <w:sz w:val="24"/>
          <w:szCs w:val="24"/>
        </w:rPr>
      </w:pPr>
      <w:r>
        <w:rPr>
          <w:rFonts w:ascii="Calibri" w:hAnsi="Calibri" w:cs="Calibri"/>
          <w:sz w:val="24"/>
          <w:szCs w:val="24"/>
        </w:rPr>
        <w:t>This</w:t>
      </w:r>
      <w:r w:rsidR="00E87D01" w:rsidRPr="00E87D01">
        <w:rPr>
          <w:rFonts w:ascii="Calibri" w:hAnsi="Calibri" w:cs="Calibri"/>
          <w:sz w:val="24"/>
          <w:szCs w:val="24"/>
        </w:rPr>
        <w:t xml:space="preserve"> stud</w:t>
      </w:r>
      <w:r>
        <w:rPr>
          <w:rFonts w:ascii="Calibri" w:hAnsi="Calibri" w:cs="Calibri"/>
          <w:sz w:val="24"/>
          <w:szCs w:val="24"/>
        </w:rPr>
        <w:t>y</w:t>
      </w:r>
      <w:r w:rsidR="00E87D01" w:rsidRPr="00E87D01">
        <w:rPr>
          <w:rFonts w:ascii="Calibri" w:hAnsi="Calibri" w:cs="Calibri"/>
          <w:sz w:val="24"/>
          <w:szCs w:val="24"/>
        </w:rPr>
        <w:t xml:space="preserve"> </w:t>
      </w:r>
      <w:r w:rsidR="00C17A58" w:rsidRPr="00E87D01">
        <w:rPr>
          <w:rFonts w:ascii="Calibri" w:hAnsi="Calibri" w:cs="Calibri"/>
          <w:sz w:val="24"/>
          <w:szCs w:val="24"/>
        </w:rPr>
        <w:t>indicates</w:t>
      </w:r>
      <w:r w:rsidR="00E87D01" w:rsidRPr="00E87D01">
        <w:rPr>
          <w:rFonts w:ascii="Calibri" w:hAnsi="Calibri" w:cs="Calibri"/>
          <w:sz w:val="24"/>
          <w:szCs w:val="24"/>
        </w:rPr>
        <w:t xml:space="preserve"> that </w:t>
      </w:r>
      <w:proofErr w:type="gramStart"/>
      <w:r w:rsidR="00E87D01" w:rsidRPr="00E87D01">
        <w:rPr>
          <w:rFonts w:ascii="Calibri" w:hAnsi="Calibri" w:cs="Calibri"/>
          <w:sz w:val="24"/>
          <w:szCs w:val="24"/>
        </w:rPr>
        <w:t>a majority of</w:t>
      </w:r>
      <w:proofErr w:type="gramEnd"/>
      <w:r w:rsidR="00E87D01" w:rsidRPr="00E87D01">
        <w:rPr>
          <w:rFonts w:ascii="Calibri" w:hAnsi="Calibri" w:cs="Calibri"/>
          <w:sz w:val="24"/>
          <w:szCs w:val="24"/>
        </w:rPr>
        <w:t xml:space="preserve"> children who died received some form of treatment in both the survey years 2011 and 2017-18. In 2011, 52.71% of children who died had received treatment, while 46.69% had not received any treatment. This ratio improved in the subsequent survey year 2017-18, with 69.81% of children receiving treatment and 30.19% not receiving any treatment. The results suggest that the uptake of healthcare during childhood illness increased from 2011 to 2018. Additionally, </w:t>
      </w:r>
      <w:r>
        <w:rPr>
          <w:rFonts w:ascii="Calibri" w:hAnsi="Calibri" w:cs="Calibri"/>
          <w:sz w:val="24"/>
          <w:szCs w:val="24"/>
        </w:rPr>
        <w:t>this study</w:t>
      </w:r>
      <w:r w:rsidR="00E87D01" w:rsidRPr="00E87D01">
        <w:rPr>
          <w:rFonts w:ascii="Calibri" w:hAnsi="Calibri" w:cs="Calibri"/>
          <w:sz w:val="24"/>
          <w:szCs w:val="24"/>
        </w:rPr>
        <w:t xml:space="preserve"> findings suggest that birth asphyxia, possible serious infection, and pneumonia were the major causes for child deaths even though they receive treatment during their illness. However, a significant percentage of child deaths still occurred despite receiving treatment. </w:t>
      </w:r>
      <w:r w:rsidR="0042659F" w:rsidRPr="0042659F">
        <w:rPr>
          <w:rFonts w:ascii="Calibri" w:hAnsi="Calibri" w:cs="Calibri"/>
          <w:sz w:val="24"/>
          <w:szCs w:val="24"/>
        </w:rPr>
        <w:t xml:space="preserve">Furthermore, a recent study that was carried out in four regions of Bangladesh discovered that </w:t>
      </w:r>
      <w:proofErr w:type="gramStart"/>
      <w:r w:rsidR="0042659F" w:rsidRPr="0042659F">
        <w:rPr>
          <w:rFonts w:ascii="Calibri" w:hAnsi="Calibri" w:cs="Calibri"/>
          <w:sz w:val="24"/>
          <w:szCs w:val="24"/>
        </w:rPr>
        <w:t>the majority of</w:t>
      </w:r>
      <w:proofErr w:type="gramEnd"/>
      <w:r w:rsidR="0042659F" w:rsidRPr="0042659F">
        <w:rPr>
          <w:rFonts w:ascii="Calibri" w:hAnsi="Calibri" w:cs="Calibri"/>
          <w:sz w:val="24"/>
          <w:szCs w:val="24"/>
        </w:rPr>
        <w:t xml:space="preserve"> parents (68.3%) went to the doctor when their child was sick</w:t>
      </w:r>
      <w:r w:rsidR="0042659F" w:rsidRPr="0042659F">
        <w:rPr>
          <w:rFonts w:ascii="Calibri" w:hAnsi="Calibri" w:cs="Calibri"/>
          <w:sz w:val="24"/>
          <w:szCs w:val="24"/>
          <w:vertAlign w:val="superscript"/>
        </w:rPr>
        <w:t>34</w:t>
      </w:r>
      <w:r w:rsidR="0042659F" w:rsidRPr="0042659F">
        <w:rPr>
          <w:rFonts w:ascii="Calibri" w:hAnsi="Calibri" w:cs="Calibri"/>
          <w:sz w:val="24"/>
          <w:szCs w:val="24"/>
        </w:rPr>
        <w:t>. These results show that even though the number of healthcare services rose between 2011 and 2018, the standard of care remained low.</w:t>
      </w:r>
    </w:p>
    <w:p w14:paraId="5F272971" w14:textId="381639E4" w:rsidR="00E87D01" w:rsidRPr="00E87D01" w:rsidRDefault="0042659F" w:rsidP="00E87D01">
      <w:pPr>
        <w:spacing w:line="360" w:lineRule="auto"/>
        <w:jc w:val="both"/>
        <w:rPr>
          <w:rFonts w:ascii="Calibri" w:hAnsi="Calibri" w:cs="Calibri"/>
          <w:sz w:val="24"/>
          <w:szCs w:val="24"/>
        </w:rPr>
      </w:pPr>
      <w:r w:rsidRPr="0042659F">
        <w:rPr>
          <w:rFonts w:ascii="Calibri" w:hAnsi="Calibri" w:cs="Calibri"/>
          <w:sz w:val="24"/>
          <w:szCs w:val="24"/>
        </w:rPr>
        <w:t>According to the current study, child mortality is more common in rural than in urban settings. A different study that used data from the 2011 DHS survey found that child mortality was considerably greater in rural than in urban areas, which is consistent with our findings</w:t>
      </w:r>
      <w:r>
        <w:rPr>
          <w:rFonts w:ascii="Calibri" w:hAnsi="Calibri" w:cs="Calibri"/>
          <w:sz w:val="24"/>
          <w:szCs w:val="24"/>
          <w:vertAlign w:val="superscript"/>
        </w:rPr>
        <w:t>36</w:t>
      </w:r>
      <w:r w:rsidRPr="0042659F">
        <w:rPr>
          <w:rFonts w:ascii="Calibri" w:hAnsi="Calibri" w:cs="Calibri"/>
          <w:sz w:val="24"/>
          <w:szCs w:val="24"/>
        </w:rPr>
        <w:t>. Children from rural regions are more likely to die than children from urban areas, according to the BDHS statistics from 2011 and 2017–18</w:t>
      </w:r>
      <w:r>
        <w:rPr>
          <w:rFonts w:ascii="Calibri" w:hAnsi="Calibri" w:cs="Calibri"/>
          <w:sz w:val="24"/>
          <w:szCs w:val="24"/>
          <w:vertAlign w:val="superscript"/>
        </w:rPr>
        <w:t>32,33</w:t>
      </w:r>
      <w:r w:rsidRPr="0042659F">
        <w:rPr>
          <w:rFonts w:ascii="Calibri" w:hAnsi="Calibri" w:cs="Calibri"/>
          <w:sz w:val="24"/>
          <w:szCs w:val="24"/>
        </w:rPr>
        <w:t>. Rural areas exhibited higher mortality rates in most causes of death, including major illnesses, pneumonia, and asphyxia at birth.</w:t>
      </w:r>
      <w:r>
        <w:rPr>
          <w:rFonts w:ascii="Calibri" w:hAnsi="Calibri" w:cs="Calibri"/>
          <w:sz w:val="24"/>
          <w:szCs w:val="24"/>
        </w:rPr>
        <w:t xml:space="preserve"> </w:t>
      </w:r>
      <w:r w:rsidR="00E87D01" w:rsidRPr="00E87D01">
        <w:rPr>
          <w:rFonts w:ascii="Calibri" w:hAnsi="Calibri" w:cs="Calibri"/>
          <w:sz w:val="24"/>
          <w:szCs w:val="24"/>
        </w:rPr>
        <w:t>This evidently shows a difference in access to health care or its quality between urban and rural settings. Children who live in rural areas experience delayed treatment with less access to preventive care</w:t>
      </w:r>
      <w:r w:rsidR="00E87D01" w:rsidRPr="00E87D01">
        <w:rPr>
          <w:rFonts w:ascii="Calibri" w:hAnsi="Calibri" w:cs="Calibri"/>
          <w:sz w:val="24"/>
          <w:szCs w:val="24"/>
          <w:vertAlign w:val="superscript"/>
        </w:rPr>
        <w:t>48</w:t>
      </w:r>
      <w:r w:rsidR="00E87D01" w:rsidRPr="00E87D01">
        <w:rPr>
          <w:rFonts w:ascii="Calibri" w:hAnsi="Calibri" w:cs="Calibri"/>
          <w:sz w:val="24"/>
          <w:szCs w:val="24"/>
        </w:rPr>
        <w:t xml:space="preserve">. </w:t>
      </w:r>
      <w:r w:rsidR="00B00FCD" w:rsidRPr="00B00FCD">
        <w:rPr>
          <w:rFonts w:ascii="Calibri" w:hAnsi="Calibri" w:cs="Calibri"/>
          <w:sz w:val="24"/>
          <w:szCs w:val="24"/>
        </w:rPr>
        <w:t xml:space="preserve">Current research indicates that children die more frequently from pneumonia in urban settings than in rural ones. On the other hand, rural locations see a much higher frequency of drowning-related fatalities than do metropolitan ones. </w:t>
      </w:r>
      <w:r w:rsidR="00EE6DDD">
        <w:rPr>
          <w:rFonts w:ascii="Calibri" w:hAnsi="Calibri" w:cs="Calibri"/>
          <w:sz w:val="24"/>
          <w:szCs w:val="24"/>
        </w:rPr>
        <w:t>This study observed</w:t>
      </w:r>
      <w:r w:rsidR="00B00FCD" w:rsidRPr="00B00FCD">
        <w:rPr>
          <w:rFonts w:ascii="Calibri" w:hAnsi="Calibri" w:cs="Calibri"/>
          <w:sz w:val="24"/>
          <w:szCs w:val="24"/>
        </w:rPr>
        <w:t xml:space="preserve"> that the number of drowning-related deaths is much higher in rural than in urban settings has been supported by other investigations. Drowning appears to be less common in urban areas than in rural areas, according to a study done in Bangladesh based on the BDHS 1993/94 and BDHS 1996/97 surveys</w:t>
      </w:r>
      <w:r w:rsidR="00B00FCD">
        <w:rPr>
          <w:rFonts w:ascii="Calibri" w:hAnsi="Calibri" w:cs="Calibri"/>
          <w:sz w:val="24"/>
          <w:szCs w:val="24"/>
          <w:vertAlign w:val="superscript"/>
        </w:rPr>
        <w:t>35</w:t>
      </w:r>
      <w:r w:rsidR="00B00FCD" w:rsidRPr="00B00FCD">
        <w:rPr>
          <w:rFonts w:ascii="Calibri" w:hAnsi="Calibri" w:cs="Calibri"/>
          <w:sz w:val="24"/>
          <w:szCs w:val="24"/>
        </w:rPr>
        <w:t>. Comparably, another study reveals that the prevalence of drowning among children aged 12-59 months in rural areas is about twice as high as in urban areas (22 percent vs. 12 percent)</w:t>
      </w:r>
      <w:r w:rsidR="00B00FCD" w:rsidRPr="00B00FCD">
        <w:rPr>
          <w:rFonts w:ascii="Calibri" w:hAnsi="Calibri" w:cs="Calibri"/>
          <w:sz w:val="24"/>
          <w:szCs w:val="24"/>
          <w:vertAlign w:val="superscript"/>
        </w:rPr>
        <w:t>37</w:t>
      </w:r>
      <w:r w:rsidR="00B00FCD" w:rsidRPr="00B00FCD">
        <w:rPr>
          <w:rFonts w:ascii="Calibri" w:hAnsi="Calibri" w:cs="Calibri"/>
          <w:sz w:val="24"/>
          <w:szCs w:val="24"/>
        </w:rPr>
        <w:t>.</w:t>
      </w:r>
      <w:r w:rsidR="00E87D01" w:rsidRPr="00E87D01">
        <w:rPr>
          <w:rFonts w:ascii="Calibri" w:hAnsi="Calibri" w:cs="Calibri"/>
          <w:sz w:val="24"/>
          <w:szCs w:val="24"/>
        </w:rPr>
        <w:t xml:space="preserve"> Additionally, birth asphyxia shows a higher prevalence in urban areas. Preterm birth also contributes to a higher mortality rate in urban areas compared to rural regions.</w:t>
      </w:r>
    </w:p>
    <w:p w14:paraId="19B732D8" w14:textId="71D44E85" w:rsidR="00E87D01" w:rsidRPr="00E87D01" w:rsidRDefault="00B00FCD" w:rsidP="00E87D01">
      <w:pPr>
        <w:spacing w:line="360" w:lineRule="auto"/>
        <w:jc w:val="both"/>
        <w:rPr>
          <w:rFonts w:ascii="Calibri" w:hAnsi="Calibri" w:cs="Calibri"/>
          <w:sz w:val="24"/>
          <w:szCs w:val="24"/>
        </w:rPr>
      </w:pPr>
      <w:r w:rsidRPr="00B00FCD">
        <w:rPr>
          <w:rFonts w:ascii="Calibri" w:hAnsi="Calibri" w:cs="Calibri"/>
          <w:sz w:val="24"/>
          <w:szCs w:val="24"/>
        </w:rPr>
        <w:t xml:space="preserve">According to </w:t>
      </w:r>
      <w:r w:rsidR="00EE6DDD">
        <w:rPr>
          <w:rFonts w:ascii="Calibri" w:hAnsi="Calibri" w:cs="Calibri"/>
          <w:sz w:val="24"/>
          <w:szCs w:val="24"/>
        </w:rPr>
        <w:t>this study</w:t>
      </w:r>
      <w:r w:rsidR="00EE6DDD" w:rsidRPr="00B00FCD">
        <w:rPr>
          <w:rFonts w:ascii="Calibri" w:hAnsi="Calibri" w:cs="Calibri"/>
          <w:sz w:val="24"/>
          <w:szCs w:val="24"/>
        </w:rPr>
        <w:t xml:space="preserve"> </w:t>
      </w:r>
      <w:r w:rsidRPr="00B00FCD">
        <w:rPr>
          <w:rFonts w:ascii="Calibri" w:hAnsi="Calibri" w:cs="Calibri"/>
          <w:sz w:val="24"/>
          <w:szCs w:val="24"/>
        </w:rPr>
        <w:t>findings, 33.34% of all deaths in the survey years 2011 and 2017–18 occurred in the Dhaka division, which includes both the Dhaka and Mymensingh divisions. This suggests that the Dhaka division has the greatest rate of mortality among children under five.</w:t>
      </w:r>
      <w:r>
        <w:rPr>
          <w:rFonts w:ascii="Calibri" w:hAnsi="Calibri" w:cs="Calibri"/>
          <w:sz w:val="24"/>
          <w:szCs w:val="24"/>
        </w:rPr>
        <w:t xml:space="preserve"> </w:t>
      </w:r>
      <w:r w:rsidR="00E87D01" w:rsidRPr="00E87D01">
        <w:rPr>
          <w:rFonts w:ascii="Calibri" w:hAnsi="Calibri" w:cs="Calibri"/>
          <w:sz w:val="24"/>
          <w:szCs w:val="24"/>
        </w:rPr>
        <w:t xml:space="preserve">This signifies that one-third of all child deaths during these survey periods occurred in the Dhaka division. Chittagong division follows with 20.36% of the total prevalence of child deaths in the same survey years. </w:t>
      </w:r>
      <w:proofErr w:type="spellStart"/>
      <w:r w:rsidR="00E87D01" w:rsidRPr="00E87D01">
        <w:rPr>
          <w:rFonts w:ascii="Calibri" w:hAnsi="Calibri" w:cs="Calibri"/>
          <w:sz w:val="24"/>
          <w:szCs w:val="24"/>
        </w:rPr>
        <w:t>Rajshahi</w:t>
      </w:r>
      <w:proofErr w:type="spellEnd"/>
      <w:r w:rsidR="00E87D01" w:rsidRPr="00E87D01">
        <w:rPr>
          <w:rFonts w:ascii="Calibri" w:hAnsi="Calibri" w:cs="Calibri"/>
          <w:sz w:val="24"/>
          <w:szCs w:val="24"/>
        </w:rPr>
        <w:t xml:space="preserve"> division is next, contributing 13.88% of the total deaths. Sylhet division accounts for 10.39% of child deaths, while Rangpur division accounts for 9.16%. Khulna and Barisal divisions have the lowest percentages, with 6.68% and 6.19% of total child deaths, respectively, in the survey years 2011 and 2017-18. Thus, in the formation of regional differences, there could be the influence of variations on health infrastructure and socioeconomic status, together with public health initiatives. The 2011 and 2017-18 BDHS reports confirm our findings that Dhaka and Chittagong division have the highest prevalence of deaths in both 2011 and 2017-18 survey year th</w:t>
      </w:r>
      <w:r w:rsidR="00EE6DDD">
        <w:rPr>
          <w:rFonts w:ascii="Calibri" w:hAnsi="Calibri" w:cs="Calibri"/>
          <w:sz w:val="24"/>
          <w:szCs w:val="24"/>
        </w:rPr>
        <w:t>a</w:t>
      </w:r>
      <w:r w:rsidR="00E87D01" w:rsidRPr="00E87D01">
        <w:rPr>
          <w:rFonts w:ascii="Calibri" w:hAnsi="Calibri" w:cs="Calibri"/>
          <w:sz w:val="24"/>
          <w:szCs w:val="24"/>
        </w:rPr>
        <w:t>n the other division</w:t>
      </w:r>
      <w:r w:rsidR="00E87D01" w:rsidRPr="00E87D01">
        <w:rPr>
          <w:rFonts w:ascii="Calibri" w:hAnsi="Calibri" w:cs="Calibri"/>
          <w:sz w:val="24"/>
          <w:szCs w:val="24"/>
          <w:vertAlign w:val="superscript"/>
        </w:rPr>
        <w:t>32,33</w:t>
      </w:r>
      <w:r w:rsidR="00E87D01" w:rsidRPr="00E87D01">
        <w:rPr>
          <w:rFonts w:ascii="Calibri" w:hAnsi="Calibri" w:cs="Calibri"/>
          <w:sz w:val="24"/>
          <w:szCs w:val="24"/>
        </w:rPr>
        <w:t>.</w:t>
      </w:r>
    </w:p>
    <w:p w14:paraId="6B017722" w14:textId="66BA697D" w:rsidR="00E87D01" w:rsidRPr="00E87D01" w:rsidRDefault="000A119A" w:rsidP="00E87D01">
      <w:pPr>
        <w:spacing w:line="360" w:lineRule="auto"/>
        <w:jc w:val="both"/>
        <w:rPr>
          <w:rFonts w:ascii="Calibri" w:hAnsi="Calibri" w:cs="Calibri"/>
          <w:sz w:val="24"/>
          <w:szCs w:val="24"/>
        </w:rPr>
      </w:pPr>
      <w:r>
        <w:rPr>
          <w:rFonts w:ascii="Calibri" w:hAnsi="Calibri" w:cs="Calibri"/>
          <w:sz w:val="24"/>
          <w:szCs w:val="24"/>
        </w:rPr>
        <w:t>T</w:t>
      </w:r>
      <w:r w:rsidR="00EE6DDD">
        <w:rPr>
          <w:rFonts w:ascii="Calibri" w:hAnsi="Calibri" w:cs="Calibri"/>
          <w:sz w:val="24"/>
          <w:szCs w:val="24"/>
        </w:rPr>
        <w:t>his</w:t>
      </w:r>
      <w:r w:rsidR="00EE6DDD" w:rsidRPr="00E87D01">
        <w:rPr>
          <w:rFonts w:ascii="Calibri" w:hAnsi="Calibri" w:cs="Calibri"/>
          <w:sz w:val="24"/>
          <w:szCs w:val="24"/>
        </w:rPr>
        <w:t xml:space="preserve"> </w:t>
      </w:r>
      <w:r w:rsidR="00E87D01" w:rsidRPr="00E87D01">
        <w:rPr>
          <w:rFonts w:ascii="Calibri" w:hAnsi="Calibri" w:cs="Calibri"/>
          <w:sz w:val="24"/>
          <w:szCs w:val="24"/>
        </w:rPr>
        <w:t>stud</w:t>
      </w:r>
      <w:r w:rsidR="00EE6DDD">
        <w:rPr>
          <w:rFonts w:ascii="Calibri" w:hAnsi="Calibri" w:cs="Calibri"/>
          <w:sz w:val="24"/>
          <w:szCs w:val="24"/>
        </w:rPr>
        <w:t>y</w:t>
      </w:r>
      <w:r w:rsidR="00E87D01" w:rsidRPr="00E87D01">
        <w:rPr>
          <w:rFonts w:ascii="Calibri" w:hAnsi="Calibri" w:cs="Calibri"/>
          <w:sz w:val="24"/>
          <w:szCs w:val="24"/>
        </w:rPr>
        <w:t xml:space="preserve"> </w:t>
      </w:r>
      <w:r w:rsidR="00C17A58" w:rsidRPr="00E87D01">
        <w:rPr>
          <w:rFonts w:ascii="Calibri" w:hAnsi="Calibri" w:cs="Calibri"/>
          <w:sz w:val="24"/>
          <w:szCs w:val="24"/>
        </w:rPr>
        <w:t>suggests</w:t>
      </w:r>
      <w:r w:rsidR="00E87D01" w:rsidRPr="00E87D01">
        <w:rPr>
          <w:rFonts w:ascii="Calibri" w:hAnsi="Calibri" w:cs="Calibri"/>
          <w:sz w:val="24"/>
          <w:szCs w:val="24"/>
        </w:rPr>
        <w:t xml:space="preserve"> a significant majority of child deaths occur among mothers who are either young adults (20-30 years) or adolescents (11-19 years), with young adult mothers being the most affected group. The data shows 46% of child deaths occur among young adults (20-30 years) mothers and 42.79% among adolescents (11-19 years) mothers. However, only 11.06% child deaths occur among mothers who are adults’ mother (31-46 years). Young and adolescent maternal age conventionally is a factor that correlates with higher risks of complications during pregnancy and childbirth</w:t>
      </w:r>
      <w:r w:rsidR="009A4DA7">
        <w:rPr>
          <w:rFonts w:ascii="Calibri" w:hAnsi="Calibri" w:cs="Calibri"/>
          <w:sz w:val="24"/>
          <w:szCs w:val="24"/>
        </w:rPr>
        <w:t xml:space="preserve">. </w:t>
      </w:r>
      <w:r w:rsidR="009A4DA7" w:rsidRPr="00B00FCD">
        <w:rPr>
          <w:rFonts w:ascii="Calibri" w:hAnsi="Calibri" w:cs="Calibri"/>
          <w:sz w:val="24"/>
          <w:szCs w:val="24"/>
        </w:rPr>
        <w:t>According to Khan and Awan's (2017) study, children born to mothers between the ages of 25 and 34 had a lower death risk than children born to moms under the age of 25 across all models</w:t>
      </w:r>
      <w:r w:rsidR="009A4DA7" w:rsidRPr="00B00FCD">
        <w:rPr>
          <w:rFonts w:ascii="Calibri" w:hAnsi="Calibri" w:cs="Calibri"/>
          <w:sz w:val="24"/>
          <w:szCs w:val="24"/>
          <w:vertAlign w:val="superscript"/>
        </w:rPr>
        <w:t>41</w:t>
      </w:r>
      <w:r w:rsidR="009A4DA7" w:rsidRPr="00E87D01">
        <w:rPr>
          <w:rFonts w:ascii="Calibri" w:hAnsi="Calibri" w:cs="Calibri"/>
          <w:sz w:val="24"/>
          <w:szCs w:val="24"/>
        </w:rPr>
        <w:t>.</w:t>
      </w:r>
      <w:r w:rsidR="00E87D01" w:rsidRPr="00E87D01">
        <w:rPr>
          <w:rFonts w:ascii="Calibri" w:hAnsi="Calibri" w:cs="Calibri"/>
          <w:sz w:val="24"/>
          <w:szCs w:val="24"/>
        </w:rPr>
        <w:t xml:space="preserve"> </w:t>
      </w:r>
      <w:r w:rsidR="009A4DA7">
        <w:rPr>
          <w:rFonts w:ascii="Calibri" w:hAnsi="Calibri" w:cs="Calibri"/>
          <w:sz w:val="24"/>
          <w:szCs w:val="24"/>
        </w:rPr>
        <w:t>A</w:t>
      </w:r>
      <w:r w:rsidR="00E87D01" w:rsidRPr="00E87D01">
        <w:rPr>
          <w:rFonts w:ascii="Calibri" w:hAnsi="Calibri" w:cs="Calibri"/>
          <w:sz w:val="24"/>
          <w:szCs w:val="24"/>
        </w:rPr>
        <w:t xml:space="preserve">nd, at the same time, a marker for lower socioeconomic status and education level both associated with lower access and quality of healthcare. </w:t>
      </w:r>
      <w:r w:rsidR="009A4DA7">
        <w:rPr>
          <w:rFonts w:ascii="Calibri" w:hAnsi="Calibri" w:cs="Calibri"/>
          <w:sz w:val="24"/>
          <w:szCs w:val="24"/>
        </w:rPr>
        <w:t xml:space="preserve">The study conducted by </w:t>
      </w:r>
      <w:r w:rsidR="009A4DA7" w:rsidRPr="00B00FCD">
        <w:rPr>
          <w:rFonts w:ascii="Calibri" w:hAnsi="Calibri" w:cs="Calibri"/>
          <w:sz w:val="24"/>
          <w:szCs w:val="24"/>
        </w:rPr>
        <w:t>Khan and Awan's (2017)</w:t>
      </w:r>
      <w:r w:rsidR="009A4DA7" w:rsidRPr="009A4DA7">
        <w:rPr>
          <w:rFonts w:ascii="Calibri" w:hAnsi="Calibri" w:cs="Calibri"/>
          <w:sz w:val="24"/>
          <w:szCs w:val="24"/>
        </w:rPr>
        <w:t xml:space="preserve"> suggests that social factors are involved</w:t>
      </w:r>
      <w:r w:rsidR="009A4DA7">
        <w:rPr>
          <w:rFonts w:ascii="Calibri" w:hAnsi="Calibri" w:cs="Calibri"/>
          <w:sz w:val="24"/>
          <w:szCs w:val="24"/>
        </w:rPr>
        <w:t xml:space="preserve"> to the child health</w:t>
      </w:r>
      <w:r w:rsidR="009A4DA7" w:rsidRPr="009A4DA7">
        <w:rPr>
          <w:rFonts w:ascii="Calibri" w:hAnsi="Calibri" w:cs="Calibri"/>
          <w:sz w:val="24"/>
          <w:szCs w:val="24"/>
        </w:rPr>
        <w:t xml:space="preserve">, </w:t>
      </w:r>
      <w:r w:rsidR="009A4DA7">
        <w:rPr>
          <w:rFonts w:ascii="Calibri" w:hAnsi="Calibri" w:cs="Calibri"/>
          <w:sz w:val="24"/>
          <w:szCs w:val="24"/>
        </w:rPr>
        <w:t>but</w:t>
      </w:r>
      <w:r w:rsidR="009A4DA7" w:rsidRPr="009A4DA7">
        <w:rPr>
          <w:rFonts w:ascii="Calibri" w:hAnsi="Calibri" w:cs="Calibri"/>
          <w:sz w:val="24"/>
          <w:szCs w:val="24"/>
        </w:rPr>
        <w:t xml:space="preserve"> mother biological maturity also affects the health of her children</w:t>
      </w:r>
      <w:r w:rsidR="009A4DA7">
        <w:rPr>
          <w:rFonts w:ascii="Calibri" w:hAnsi="Calibri" w:cs="Calibri"/>
          <w:sz w:val="24"/>
          <w:szCs w:val="24"/>
          <w:vertAlign w:val="superscript"/>
        </w:rPr>
        <w:t>41</w:t>
      </w:r>
      <w:commentRangeStart w:id="85"/>
      <w:r w:rsidR="00E87D01" w:rsidRPr="00E87D01">
        <w:rPr>
          <w:rFonts w:ascii="Calibri" w:hAnsi="Calibri" w:cs="Calibri"/>
          <w:sz w:val="24"/>
          <w:szCs w:val="24"/>
        </w:rPr>
        <w:t xml:space="preserve">. </w:t>
      </w:r>
      <w:commentRangeEnd w:id="85"/>
      <w:r w:rsidR="003B2325">
        <w:rPr>
          <w:rStyle w:val="CommentReference"/>
        </w:rPr>
        <w:commentReference w:id="85"/>
      </w:r>
    </w:p>
    <w:p w14:paraId="01380C7E" w14:textId="6F6AD60D" w:rsidR="00E87D01" w:rsidRDefault="003B2325" w:rsidP="00E87D01">
      <w:pPr>
        <w:spacing w:line="360" w:lineRule="auto"/>
        <w:jc w:val="both"/>
        <w:rPr>
          <w:rFonts w:ascii="Calibri" w:hAnsi="Calibri" w:cs="Calibri"/>
          <w:sz w:val="24"/>
          <w:szCs w:val="24"/>
        </w:rPr>
      </w:pPr>
      <w:r>
        <w:rPr>
          <w:rFonts w:ascii="Calibri" w:hAnsi="Calibri" w:cs="Calibri"/>
          <w:sz w:val="24"/>
          <w:szCs w:val="24"/>
        </w:rPr>
        <w:t>This study</w:t>
      </w:r>
      <w:r w:rsidR="00E87D01" w:rsidRPr="00E87D01">
        <w:rPr>
          <w:rFonts w:ascii="Calibri" w:hAnsi="Calibri" w:cs="Calibri"/>
          <w:sz w:val="24"/>
          <w:szCs w:val="24"/>
        </w:rPr>
        <w:t xml:space="preserve"> shows that most mothers whose children died had received some form of antenatal care in both 2011 and 2017-18. In 2011, 57.75% of children who died had received treatment, while 42.25% had not. This ratio improved significantly by the 2017-18 survey, with 82.41% of children receiving treatment and 17.59% not receiving any. The findings suggest that the uptake of antenatal care during pregnancy increased from 2011 to 2018. However, a significant percentage of child deaths still occurred despite receiving antenatal care. Birth asphyxia, possible serious infection, and pneumonia were the major causes for which mothers received antenatal care during pregnancy. </w:t>
      </w:r>
      <w:commentRangeStart w:id="86"/>
      <w:r w:rsidR="00E87D01" w:rsidRPr="00E87D01">
        <w:rPr>
          <w:rFonts w:ascii="Calibri" w:hAnsi="Calibri" w:cs="Calibri"/>
          <w:sz w:val="24"/>
          <w:szCs w:val="24"/>
        </w:rPr>
        <w:t>This could be due to the lack of quality healthcare systems, even though the number of mothers receiving antenatal care increased from 2011 to 2018.</w:t>
      </w:r>
      <w:commentRangeEnd w:id="86"/>
      <w:r>
        <w:rPr>
          <w:rStyle w:val="CommentReference"/>
        </w:rPr>
        <w:commentReference w:id="86"/>
      </w:r>
    </w:p>
    <w:p w14:paraId="5E43FB83" w14:textId="508549C7" w:rsidR="00E87D01" w:rsidRPr="00E87D01" w:rsidRDefault="00E87D01" w:rsidP="00E87D01">
      <w:pPr>
        <w:spacing w:line="360" w:lineRule="auto"/>
        <w:jc w:val="both"/>
        <w:rPr>
          <w:rFonts w:ascii="Calibri" w:hAnsi="Calibri" w:cs="Calibri"/>
          <w:b/>
          <w:bCs/>
          <w:sz w:val="24"/>
          <w:szCs w:val="24"/>
        </w:rPr>
      </w:pPr>
      <w:r w:rsidRPr="00E87D01">
        <w:rPr>
          <w:rFonts w:ascii="Calibri" w:hAnsi="Calibri" w:cs="Calibri"/>
          <w:b/>
          <w:bCs/>
          <w:sz w:val="24"/>
          <w:szCs w:val="24"/>
        </w:rPr>
        <w:t>Policy Recommendation</w:t>
      </w:r>
    </w:p>
    <w:p w14:paraId="44B7EE9C" w14:textId="16FCE83E" w:rsidR="00E87D01" w:rsidRDefault="00E87D01" w:rsidP="00E87D01">
      <w:pPr>
        <w:spacing w:line="360" w:lineRule="auto"/>
        <w:jc w:val="both"/>
        <w:rPr>
          <w:rFonts w:ascii="Calibri" w:hAnsi="Calibri" w:cs="Calibri"/>
          <w:sz w:val="24"/>
          <w:szCs w:val="24"/>
        </w:rPr>
      </w:pPr>
      <w:r w:rsidRPr="00E87D01">
        <w:rPr>
          <w:rFonts w:ascii="Calibri" w:hAnsi="Calibri" w:cs="Calibri"/>
          <w:sz w:val="24"/>
          <w:szCs w:val="24"/>
        </w:rPr>
        <w:t xml:space="preserve">This study highlights the critical need to prioritize interventions targeting neonatal mortality. Healthcare systems should be restructured to address leading causes of child death, including pneumonia, birth asphyxia, severe infections, preterm birth and other. Given the disproportionate burden on major divisions with highly dense population like Dhaka and Chittagong, strengthening healthcare infrastructure in these urban centers is crucial. </w:t>
      </w:r>
      <w:r w:rsidR="00B00FCD" w:rsidRPr="00B00FCD">
        <w:rPr>
          <w:rFonts w:ascii="Calibri" w:hAnsi="Calibri" w:cs="Calibri"/>
          <w:sz w:val="24"/>
          <w:szCs w:val="24"/>
        </w:rPr>
        <w:t xml:space="preserve">Furthermore, given the higher rates of child mortality in rural areas, it is imperative to extend and improve the quality of healthcare services available in these areas. Multifaceted, community-based strategies are required to avoid drowning. These strategies should include </w:t>
      </w:r>
      <w:r w:rsidR="00111C0C">
        <w:rPr>
          <w:rFonts w:ascii="Calibri" w:hAnsi="Calibri" w:cs="Calibri"/>
          <w:sz w:val="24"/>
          <w:szCs w:val="24"/>
        </w:rPr>
        <w:t>child</w:t>
      </w:r>
      <w:r w:rsidR="00111C0C" w:rsidRPr="00B00FCD">
        <w:rPr>
          <w:rFonts w:ascii="Calibri" w:hAnsi="Calibri" w:cs="Calibri"/>
          <w:sz w:val="24"/>
          <w:szCs w:val="24"/>
        </w:rPr>
        <w:t xml:space="preserve"> </w:t>
      </w:r>
      <w:r w:rsidR="00B00FCD" w:rsidRPr="00B00FCD">
        <w:rPr>
          <w:rFonts w:ascii="Calibri" w:hAnsi="Calibri" w:cs="Calibri"/>
          <w:sz w:val="24"/>
          <w:szCs w:val="24"/>
        </w:rPr>
        <w:t>monitoring, education about water safety, and improved infrastructure to reduce the risk of accidents.</w:t>
      </w:r>
      <w:r w:rsidRPr="00E87D01">
        <w:rPr>
          <w:rFonts w:ascii="Calibri" w:hAnsi="Calibri" w:cs="Calibri"/>
          <w:sz w:val="24"/>
          <w:szCs w:val="24"/>
        </w:rPr>
        <w:t xml:space="preserve"> The study further emphasizes the significant association between child death and adolescent motherhood (ages 11-19 years), underlining the necessity of stopping child marriage practices. This increase in deaths due to preterm birth and birth asphyxia reflects a specific need to accelerate efforts on maternal health issues and strengthen neonatal care services. Attention should therefore be paid to the promotion of pre-natal care, management of infections in mothers, and specialized support for preterm babies. The period from 2011 to 2018 witnessed an increase in the quantity of healthcare services, there was no corresponding improvement in quality. </w:t>
      </w:r>
      <w:r w:rsidR="00002891" w:rsidRPr="00002891">
        <w:rPr>
          <w:rFonts w:ascii="Calibri" w:hAnsi="Calibri" w:cs="Calibri"/>
          <w:sz w:val="24"/>
          <w:szCs w:val="24"/>
        </w:rPr>
        <w:t xml:space="preserve">To prevent child deaths, it is </w:t>
      </w:r>
      <w:r w:rsidR="00002891">
        <w:rPr>
          <w:rFonts w:ascii="Calibri" w:hAnsi="Calibri" w:cs="Calibri"/>
          <w:sz w:val="24"/>
          <w:szCs w:val="24"/>
        </w:rPr>
        <w:t>recommended</w:t>
      </w:r>
      <w:r w:rsidR="00002891" w:rsidRPr="00002891">
        <w:rPr>
          <w:rFonts w:ascii="Calibri" w:hAnsi="Calibri" w:cs="Calibri"/>
          <w:sz w:val="24"/>
          <w:szCs w:val="24"/>
        </w:rPr>
        <w:t xml:space="preserve"> to increase access to healthcare services while concentrating on raising the standard of care provided in both community and facility settings. Raising public awareness at the local level is imperative for achieving a noteworthy decrease in child mortality.</w:t>
      </w:r>
    </w:p>
    <w:p w14:paraId="41D7C9B4" w14:textId="77777777" w:rsidR="00B00FCD" w:rsidRPr="00760408" w:rsidRDefault="00B00FCD" w:rsidP="00B00FCD">
      <w:pPr>
        <w:spacing w:line="360" w:lineRule="auto"/>
        <w:jc w:val="both"/>
        <w:rPr>
          <w:rFonts w:ascii="Calibri" w:hAnsi="Calibri" w:cs="Calibri"/>
          <w:b/>
          <w:bCs/>
          <w:sz w:val="24"/>
          <w:szCs w:val="24"/>
        </w:rPr>
      </w:pPr>
      <w:commentRangeStart w:id="87"/>
      <w:r w:rsidRPr="00760408">
        <w:rPr>
          <w:rFonts w:ascii="Calibri" w:hAnsi="Calibri" w:cs="Calibri"/>
          <w:b/>
          <w:bCs/>
          <w:sz w:val="24"/>
          <w:szCs w:val="24"/>
        </w:rPr>
        <w:t>Strength</w:t>
      </w:r>
      <w:commentRangeEnd w:id="87"/>
      <w:r w:rsidR="00111C0C">
        <w:rPr>
          <w:rStyle w:val="CommentReference"/>
        </w:rPr>
        <w:commentReference w:id="87"/>
      </w:r>
    </w:p>
    <w:p w14:paraId="0E61C607" w14:textId="1F6D844E" w:rsidR="00B00FCD" w:rsidRDefault="00BC5A01" w:rsidP="00B00FCD">
      <w:pPr>
        <w:spacing w:line="360" w:lineRule="auto"/>
        <w:jc w:val="both"/>
        <w:rPr>
          <w:rFonts w:ascii="Calibri" w:hAnsi="Calibri" w:cs="Calibri"/>
          <w:sz w:val="24"/>
          <w:szCs w:val="24"/>
        </w:rPr>
      </w:pPr>
      <w:r w:rsidRPr="00BC5A01">
        <w:rPr>
          <w:rFonts w:ascii="Calibri" w:hAnsi="Calibri" w:cs="Calibri"/>
          <w:sz w:val="24"/>
          <w:szCs w:val="24"/>
        </w:rPr>
        <w:t>To the best of the author's knowledge, no studies have specifically investigated the changes or evolution in the causes of child mortality between the DHS 2011 and DHS 2017-18 surveys. Additionally, this is the first study utilizing data from both the DHS 2011 and DHS 2017-18 surveys.</w:t>
      </w:r>
      <w:r>
        <w:rPr>
          <w:rFonts w:ascii="Calibri" w:hAnsi="Calibri" w:cs="Calibri"/>
          <w:sz w:val="24"/>
          <w:szCs w:val="24"/>
        </w:rPr>
        <w:t xml:space="preserve"> </w:t>
      </w:r>
      <w:r w:rsidR="00111C0C">
        <w:rPr>
          <w:rFonts w:ascii="Calibri" w:hAnsi="Calibri" w:cs="Calibri"/>
          <w:sz w:val="24"/>
          <w:szCs w:val="24"/>
        </w:rPr>
        <w:t xml:space="preserve">This </w:t>
      </w:r>
      <w:r w:rsidR="00B00FCD" w:rsidRPr="009C0AD6">
        <w:rPr>
          <w:rFonts w:ascii="Calibri" w:hAnsi="Calibri" w:cs="Calibri"/>
          <w:sz w:val="24"/>
          <w:szCs w:val="24"/>
        </w:rPr>
        <w:t>study fills this gap by providing a comprehensive analysis of the changes in mortality causes over these periods.</w:t>
      </w:r>
      <w:r w:rsidR="00B00FCD">
        <w:rPr>
          <w:rFonts w:ascii="Calibri" w:hAnsi="Calibri" w:cs="Calibri"/>
          <w:sz w:val="24"/>
          <w:szCs w:val="24"/>
        </w:rPr>
        <w:t xml:space="preserve"> Additionally, </w:t>
      </w:r>
      <w:r w:rsidR="00B00FCD" w:rsidRPr="009C0AD6">
        <w:rPr>
          <w:rFonts w:ascii="Calibri" w:hAnsi="Calibri" w:cs="Calibri"/>
          <w:sz w:val="24"/>
          <w:szCs w:val="24"/>
        </w:rPr>
        <w:t xml:space="preserve">we consider several factors, such as maternal antenatal care, TT vaccination, infant illness treatment, </w:t>
      </w:r>
      <w:r w:rsidR="00B00FCD">
        <w:rPr>
          <w:rFonts w:ascii="Calibri" w:hAnsi="Calibri" w:cs="Calibri"/>
          <w:sz w:val="24"/>
          <w:szCs w:val="24"/>
        </w:rPr>
        <w:t>mother ages and</w:t>
      </w:r>
      <w:r w:rsidR="00B00FCD" w:rsidRPr="009C0AD6">
        <w:rPr>
          <w:rFonts w:ascii="Calibri" w:hAnsi="Calibri" w:cs="Calibri"/>
          <w:sz w:val="24"/>
          <w:szCs w:val="24"/>
        </w:rPr>
        <w:t xml:space="preserve"> maternal health conditions, to identify the causes behind child mortality, making our study multidimensional.</w:t>
      </w:r>
    </w:p>
    <w:p w14:paraId="57F6A088" w14:textId="06806CFD" w:rsidR="00B00FCD" w:rsidRDefault="003D4C3E" w:rsidP="00B00FCD">
      <w:pPr>
        <w:spacing w:line="360" w:lineRule="auto"/>
        <w:jc w:val="both"/>
        <w:rPr>
          <w:rFonts w:ascii="Calibri" w:hAnsi="Calibri" w:cs="Calibri"/>
          <w:b/>
          <w:bCs/>
          <w:sz w:val="24"/>
          <w:szCs w:val="24"/>
        </w:rPr>
      </w:pPr>
      <w:r>
        <w:rPr>
          <w:rFonts w:ascii="Calibri" w:hAnsi="Calibri" w:cs="Calibri"/>
          <w:b/>
          <w:bCs/>
          <w:sz w:val="24"/>
          <w:szCs w:val="24"/>
        </w:rPr>
        <w:t>Limitations</w:t>
      </w:r>
    </w:p>
    <w:p w14:paraId="084A0221" w14:textId="00FBFA36" w:rsidR="00A75F0B" w:rsidRPr="00E87D01" w:rsidRDefault="00111C0C" w:rsidP="00E87D01">
      <w:pPr>
        <w:spacing w:line="360" w:lineRule="auto"/>
        <w:jc w:val="both"/>
        <w:rPr>
          <w:rFonts w:ascii="Calibri" w:hAnsi="Calibri" w:cs="Calibri"/>
          <w:sz w:val="24"/>
          <w:szCs w:val="24"/>
        </w:rPr>
      </w:pPr>
      <w:r>
        <w:rPr>
          <w:rFonts w:ascii="Calibri" w:hAnsi="Calibri" w:cs="Calibri"/>
          <w:sz w:val="24"/>
          <w:szCs w:val="24"/>
        </w:rPr>
        <w:t>This</w:t>
      </w:r>
      <w:r w:rsidRPr="0024144F">
        <w:rPr>
          <w:rFonts w:ascii="Calibri" w:hAnsi="Calibri" w:cs="Calibri"/>
          <w:sz w:val="24"/>
          <w:szCs w:val="24"/>
        </w:rPr>
        <w:t xml:space="preserve"> </w:t>
      </w:r>
      <w:r w:rsidR="00B00FCD">
        <w:rPr>
          <w:rFonts w:ascii="Calibri" w:hAnsi="Calibri" w:cs="Calibri"/>
          <w:sz w:val="24"/>
          <w:szCs w:val="24"/>
        </w:rPr>
        <w:t>study</w:t>
      </w:r>
      <w:r w:rsidR="00B00FCD" w:rsidRPr="0024144F">
        <w:rPr>
          <w:rFonts w:ascii="Calibri" w:hAnsi="Calibri" w:cs="Calibri"/>
          <w:sz w:val="24"/>
          <w:szCs w:val="24"/>
        </w:rPr>
        <w:t xml:space="preserve"> relies solely on data from the 2011 and 2017-18 Bangladesh Demographic and Health Surveys (DHS). While DHS data is valuable, it might not capture all factors</w:t>
      </w:r>
      <w:r w:rsidR="00B00FCD">
        <w:rPr>
          <w:rFonts w:ascii="Calibri" w:hAnsi="Calibri" w:cs="Calibri"/>
          <w:sz w:val="24"/>
          <w:szCs w:val="24"/>
        </w:rPr>
        <w:t xml:space="preserve"> such as wealth index, mother education</w:t>
      </w:r>
      <w:r w:rsidR="00B00FCD" w:rsidRPr="0024144F">
        <w:rPr>
          <w:rFonts w:ascii="Calibri" w:hAnsi="Calibri" w:cs="Calibri"/>
          <w:sz w:val="24"/>
          <w:szCs w:val="24"/>
        </w:rPr>
        <w:t xml:space="preserve"> influencing child mortality.</w:t>
      </w:r>
      <w:r w:rsidR="00B00FCD">
        <w:rPr>
          <w:rFonts w:ascii="Calibri" w:hAnsi="Calibri" w:cs="Calibri"/>
          <w:sz w:val="24"/>
          <w:szCs w:val="24"/>
        </w:rPr>
        <w:t xml:space="preserve"> Furthermore, t</w:t>
      </w:r>
      <w:r w:rsidR="00B00FCD" w:rsidRPr="0024144F">
        <w:rPr>
          <w:rFonts w:ascii="Calibri" w:hAnsi="Calibri" w:cs="Calibri"/>
          <w:sz w:val="24"/>
          <w:szCs w:val="24"/>
        </w:rPr>
        <w:t>he study focuses on Bangladesh and may not be generalizable to other countries with different healthcare systems, demographics, and socioeconomic factors.</w:t>
      </w:r>
    </w:p>
    <w:p w14:paraId="5F49A9EA" w14:textId="087C18F5" w:rsidR="00E87D01" w:rsidRPr="00E87D01" w:rsidRDefault="00E87D01" w:rsidP="00E87D01">
      <w:pPr>
        <w:spacing w:line="360" w:lineRule="auto"/>
        <w:jc w:val="both"/>
        <w:rPr>
          <w:rFonts w:ascii="Calibri" w:hAnsi="Calibri" w:cs="Calibri"/>
          <w:b/>
          <w:bCs/>
          <w:sz w:val="24"/>
          <w:szCs w:val="24"/>
        </w:rPr>
      </w:pPr>
      <w:r w:rsidRPr="00E87D01">
        <w:rPr>
          <w:rFonts w:ascii="Calibri" w:hAnsi="Calibri" w:cs="Calibri"/>
          <w:b/>
          <w:bCs/>
          <w:sz w:val="24"/>
          <w:szCs w:val="24"/>
        </w:rPr>
        <w:t>Conclusion</w:t>
      </w:r>
    </w:p>
    <w:p w14:paraId="28086EA5" w14:textId="587C3522" w:rsidR="00E87D01" w:rsidRDefault="00002891" w:rsidP="00E87D01">
      <w:pPr>
        <w:spacing w:line="360" w:lineRule="auto"/>
        <w:jc w:val="both"/>
        <w:rPr>
          <w:rFonts w:ascii="Calibri" w:hAnsi="Calibri" w:cs="Calibri"/>
          <w:sz w:val="24"/>
          <w:szCs w:val="24"/>
        </w:rPr>
      </w:pPr>
      <w:r w:rsidRPr="00002891">
        <w:rPr>
          <w:rFonts w:ascii="Calibri" w:hAnsi="Calibri" w:cs="Calibri"/>
          <w:sz w:val="24"/>
          <w:szCs w:val="24"/>
        </w:rPr>
        <w:t>This study examined the primary causes of death for children under five in Bangladesh using data from the Demographic and Health Surveys (DHS) conducted in 2011 and 2017–18</w:t>
      </w:r>
      <w:r w:rsidR="00E87D01" w:rsidRPr="00E87D01">
        <w:rPr>
          <w:rFonts w:ascii="Calibri" w:hAnsi="Calibri" w:cs="Calibri"/>
          <w:sz w:val="24"/>
          <w:szCs w:val="24"/>
        </w:rPr>
        <w:t xml:space="preserve">. </w:t>
      </w:r>
      <w:r w:rsidR="00870FD8">
        <w:rPr>
          <w:rFonts w:ascii="Calibri" w:hAnsi="Calibri" w:cs="Calibri"/>
          <w:sz w:val="24"/>
          <w:szCs w:val="24"/>
        </w:rPr>
        <w:t>The findings of the study</w:t>
      </w:r>
      <w:r w:rsidR="00E87D01" w:rsidRPr="00E87D01">
        <w:rPr>
          <w:rFonts w:ascii="Calibri" w:hAnsi="Calibri" w:cs="Calibri"/>
          <w:sz w:val="24"/>
          <w:szCs w:val="24"/>
        </w:rPr>
        <w:t xml:space="preserve"> revealed that pneumonia, birth asphyxia, severe infections, and preterm birth were the primary contributors to child death. Notably, the neonatal period (0-28 days) has the highest mortality. </w:t>
      </w:r>
      <w:r w:rsidRPr="00002891">
        <w:rPr>
          <w:rFonts w:ascii="Calibri" w:hAnsi="Calibri" w:cs="Calibri"/>
          <w:sz w:val="24"/>
          <w:szCs w:val="24"/>
        </w:rPr>
        <w:t>In addition, a discrepancy between children in rural and urban areas was found in the study; the former had a greater fatality rate. Additionally, a major burden of child mortality was borne by highly populous divisions like Dhaka and Chittagong</w:t>
      </w:r>
      <w:r w:rsidR="00E87D01" w:rsidRPr="00E87D01">
        <w:rPr>
          <w:rFonts w:ascii="Calibri" w:hAnsi="Calibri" w:cs="Calibri"/>
          <w:sz w:val="24"/>
          <w:szCs w:val="24"/>
        </w:rPr>
        <w:t xml:space="preserve">. </w:t>
      </w:r>
      <w:r w:rsidRPr="00002891">
        <w:rPr>
          <w:rFonts w:ascii="Calibri" w:hAnsi="Calibri" w:cs="Calibri"/>
          <w:sz w:val="24"/>
          <w:szCs w:val="24"/>
        </w:rPr>
        <w:t>Considering these results</w:t>
      </w:r>
      <w:r w:rsidR="00E87D01" w:rsidRPr="00E87D01">
        <w:rPr>
          <w:rFonts w:ascii="Calibri" w:hAnsi="Calibri" w:cs="Calibri"/>
          <w:sz w:val="24"/>
          <w:szCs w:val="24"/>
        </w:rPr>
        <w:t xml:space="preserve">, the study underscores that healthcare systems, particularly in rural areas and densely populated regions, must be strengthened to ensure the delivery of high-quality care. Concerted efforts are required to address the root causes of child death, including the eradication of child marriage practices. Finally, fostering public awareness at the community level is crucial to empower families with the knowledge and resources necessary to promote child health, well-being and antenatal care. </w:t>
      </w:r>
    </w:p>
    <w:p w14:paraId="716AE246" w14:textId="77777777" w:rsidR="00A75F0B" w:rsidRPr="00D753F9" w:rsidRDefault="00A75F0B" w:rsidP="00A75F0B">
      <w:pPr>
        <w:spacing w:line="360" w:lineRule="auto"/>
        <w:jc w:val="both"/>
        <w:rPr>
          <w:rFonts w:ascii="Calibri" w:hAnsi="Calibri" w:cs="Calibri"/>
          <w:b/>
          <w:bCs/>
          <w:sz w:val="24"/>
          <w:szCs w:val="24"/>
        </w:rPr>
      </w:pPr>
      <w:r w:rsidRPr="00D753F9">
        <w:rPr>
          <w:rFonts w:ascii="Calibri" w:hAnsi="Calibri" w:cs="Calibri"/>
          <w:b/>
          <w:bCs/>
          <w:sz w:val="24"/>
          <w:szCs w:val="24"/>
        </w:rPr>
        <w:t>Role of the funding source</w:t>
      </w:r>
    </w:p>
    <w:p w14:paraId="54D4DACF" w14:textId="77777777" w:rsidR="003B3B6C" w:rsidRPr="003B3B6C" w:rsidRDefault="003B3B6C" w:rsidP="003B3B6C">
      <w:pPr>
        <w:spacing w:line="360" w:lineRule="auto"/>
        <w:jc w:val="both"/>
        <w:rPr>
          <w:rFonts w:ascii="Calibri" w:hAnsi="Calibri" w:cs="Calibri"/>
          <w:sz w:val="24"/>
          <w:szCs w:val="24"/>
        </w:rPr>
      </w:pPr>
      <w:r w:rsidRPr="003B3B6C">
        <w:rPr>
          <w:rFonts w:ascii="Calibri" w:hAnsi="Calibri" w:cs="Calibri"/>
          <w:sz w:val="24"/>
          <w:szCs w:val="24"/>
        </w:rPr>
        <w:t>This study has no source of funding. We use data that is accessible to the public and obtained from the Demographic and Health Survey website. Each author accepted responsibility for the decision to submit for publication and had complete access to the study data. Several authors have verified the statistical analysis and study findings, and they all take full responsibility for the outcomes.</w:t>
      </w:r>
    </w:p>
    <w:p w14:paraId="5C4D72EA" w14:textId="77777777" w:rsidR="00A75F0B" w:rsidRDefault="00A75F0B" w:rsidP="00A75F0B">
      <w:pPr>
        <w:spacing w:line="360" w:lineRule="auto"/>
        <w:jc w:val="both"/>
        <w:rPr>
          <w:rFonts w:ascii="Calibri" w:hAnsi="Calibri" w:cs="Calibri"/>
          <w:b/>
          <w:bCs/>
          <w:sz w:val="24"/>
          <w:szCs w:val="24"/>
        </w:rPr>
      </w:pPr>
      <w:r w:rsidRPr="00BC6633">
        <w:rPr>
          <w:rFonts w:ascii="Calibri" w:hAnsi="Calibri" w:cs="Calibri"/>
          <w:b/>
          <w:bCs/>
          <w:sz w:val="24"/>
          <w:szCs w:val="24"/>
        </w:rPr>
        <w:t>Acknowledgement</w:t>
      </w:r>
    </w:p>
    <w:p w14:paraId="6A374064" w14:textId="674CE48E" w:rsidR="00A75F0B" w:rsidRDefault="00A75F0B" w:rsidP="00A75F0B">
      <w:pPr>
        <w:spacing w:line="360" w:lineRule="auto"/>
        <w:jc w:val="both"/>
        <w:rPr>
          <w:rFonts w:ascii="Calibri" w:hAnsi="Calibri" w:cs="Calibri"/>
          <w:sz w:val="24"/>
          <w:szCs w:val="24"/>
        </w:rPr>
      </w:pPr>
      <w:r w:rsidRPr="00BC6633">
        <w:rPr>
          <w:rFonts w:ascii="Calibri" w:hAnsi="Calibri" w:cs="Calibri"/>
          <w:sz w:val="24"/>
          <w:szCs w:val="24"/>
        </w:rPr>
        <w:t>The authors express gratitude to the DHS program for generously providing all the data at no cost.</w:t>
      </w:r>
    </w:p>
    <w:p w14:paraId="67CAA9E0" w14:textId="77777777" w:rsidR="00A75F0B" w:rsidRDefault="00A75F0B" w:rsidP="00A75F0B">
      <w:pPr>
        <w:spacing w:line="360" w:lineRule="auto"/>
        <w:jc w:val="both"/>
        <w:rPr>
          <w:rFonts w:ascii="Calibri" w:hAnsi="Calibri" w:cs="Calibri"/>
          <w:b/>
          <w:bCs/>
          <w:sz w:val="24"/>
          <w:szCs w:val="24"/>
        </w:rPr>
      </w:pPr>
      <w:r w:rsidRPr="00BC6633">
        <w:rPr>
          <w:rFonts w:ascii="Calibri" w:hAnsi="Calibri" w:cs="Calibri"/>
          <w:b/>
          <w:bCs/>
          <w:sz w:val="24"/>
          <w:szCs w:val="24"/>
        </w:rPr>
        <w:t>Data Availability</w:t>
      </w:r>
    </w:p>
    <w:p w14:paraId="07660F70" w14:textId="0BE910ED" w:rsidR="00A75F0B" w:rsidRDefault="00A75F0B" w:rsidP="00E87D01">
      <w:pPr>
        <w:spacing w:line="360" w:lineRule="auto"/>
        <w:jc w:val="both"/>
        <w:rPr>
          <w:rFonts w:ascii="Calibri" w:hAnsi="Calibri" w:cs="Calibri"/>
          <w:sz w:val="24"/>
          <w:szCs w:val="24"/>
        </w:rPr>
      </w:pPr>
      <w:r w:rsidRPr="00BC6633">
        <w:rPr>
          <w:rFonts w:ascii="Calibri" w:hAnsi="Calibri" w:cs="Calibri"/>
          <w:sz w:val="24"/>
          <w:szCs w:val="24"/>
        </w:rPr>
        <w:t>All data are freely accessible on the DHS official website and can also be obtained upon request from the corresponding authors.</w:t>
      </w:r>
    </w:p>
    <w:p w14:paraId="2BC1C2B4" w14:textId="344A4360" w:rsidR="0058057F" w:rsidRDefault="003D4C3E" w:rsidP="00E87D01">
      <w:pPr>
        <w:spacing w:line="360" w:lineRule="auto"/>
        <w:jc w:val="both"/>
        <w:rPr>
          <w:rFonts w:ascii="Calibri" w:hAnsi="Calibri" w:cs="Calibri"/>
          <w:b/>
          <w:bCs/>
          <w:sz w:val="24"/>
          <w:szCs w:val="24"/>
        </w:rPr>
      </w:pPr>
      <w:r w:rsidRPr="003D4C3E">
        <w:rPr>
          <w:rFonts w:ascii="Calibri" w:hAnsi="Calibri" w:cs="Calibri"/>
          <w:b/>
          <w:bCs/>
          <w:sz w:val="24"/>
          <w:szCs w:val="24"/>
          <w:rPrChange w:id="88" w:author="Sabbir Hossain" w:date="2024-07-13T01:21:00Z" w16du:dateUtc="2024-07-12T19:21:00Z">
            <w:rPr>
              <w:rFonts w:ascii="Calibri" w:hAnsi="Calibri" w:cs="Calibri"/>
              <w:sz w:val="24"/>
              <w:szCs w:val="24"/>
            </w:rPr>
          </w:rPrChange>
        </w:rPr>
        <w:t>Authors Contributions</w:t>
      </w:r>
    </w:p>
    <w:p w14:paraId="422B919D" w14:textId="0C827B11" w:rsidR="00B24AB4" w:rsidRDefault="00B24AB4" w:rsidP="00E87D01">
      <w:pPr>
        <w:spacing w:line="360" w:lineRule="auto"/>
        <w:jc w:val="both"/>
        <w:rPr>
          <w:rFonts w:ascii="Calibri" w:hAnsi="Calibri" w:cs="Calibri"/>
          <w:sz w:val="24"/>
          <w:szCs w:val="24"/>
        </w:rPr>
      </w:pPr>
      <w:r w:rsidRPr="00B24AB4">
        <w:rPr>
          <w:rFonts w:ascii="Calibri" w:hAnsi="Calibri" w:cs="Calibri"/>
          <w:sz w:val="24"/>
          <w:szCs w:val="24"/>
        </w:rPr>
        <w:t>The study was designed by M</w:t>
      </w:r>
      <w:r>
        <w:rPr>
          <w:rFonts w:ascii="Calibri" w:hAnsi="Calibri" w:cs="Calibri"/>
          <w:sz w:val="24"/>
          <w:szCs w:val="24"/>
        </w:rPr>
        <w:t>R</w:t>
      </w:r>
      <w:r w:rsidRPr="00B24AB4">
        <w:rPr>
          <w:rFonts w:ascii="Calibri" w:hAnsi="Calibri" w:cs="Calibri"/>
          <w:sz w:val="24"/>
          <w:szCs w:val="24"/>
        </w:rPr>
        <w:t>H, MBA, and M</w:t>
      </w:r>
      <w:r>
        <w:rPr>
          <w:rFonts w:ascii="Calibri" w:hAnsi="Calibri" w:cs="Calibri"/>
          <w:sz w:val="24"/>
          <w:szCs w:val="24"/>
        </w:rPr>
        <w:t>S</w:t>
      </w:r>
      <w:r w:rsidRPr="00B24AB4">
        <w:rPr>
          <w:rFonts w:ascii="Calibri" w:hAnsi="Calibri" w:cs="Calibri"/>
          <w:sz w:val="24"/>
          <w:szCs w:val="24"/>
        </w:rPr>
        <w:t>H. Together,</w:t>
      </w:r>
      <w:r>
        <w:rPr>
          <w:rFonts w:ascii="Calibri" w:hAnsi="Calibri" w:cs="Calibri"/>
          <w:sz w:val="24"/>
          <w:szCs w:val="24"/>
        </w:rPr>
        <w:t xml:space="preserve"> </w:t>
      </w:r>
      <w:r w:rsidRPr="00B24AB4">
        <w:rPr>
          <w:rFonts w:ascii="Calibri" w:hAnsi="Calibri" w:cs="Calibri"/>
          <w:sz w:val="24"/>
          <w:szCs w:val="24"/>
        </w:rPr>
        <w:t>MRH</w:t>
      </w:r>
      <w:r>
        <w:rPr>
          <w:rFonts w:ascii="Calibri" w:hAnsi="Calibri" w:cs="Calibri"/>
          <w:sz w:val="24"/>
          <w:szCs w:val="24"/>
        </w:rPr>
        <w:t>,</w:t>
      </w:r>
      <w:r w:rsidRPr="00B24AB4">
        <w:rPr>
          <w:rFonts w:ascii="Calibri" w:hAnsi="Calibri" w:cs="Calibri"/>
          <w:sz w:val="24"/>
          <w:szCs w:val="24"/>
        </w:rPr>
        <w:t xml:space="preserve"> MBA, DA</w:t>
      </w:r>
      <w:r>
        <w:rPr>
          <w:rFonts w:ascii="Calibri" w:hAnsi="Calibri" w:cs="Calibri"/>
          <w:sz w:val="24"/>
          <w:szCs w:val="24"/>
        </w:rPr>
        <w:t xml:space="preserve"> </w:t>
      </w:r>
      <w:r w:rsidRPr="00B24AB4">
        <w:rPr>
          <w:rFonts w:ascii="Calibri" w:hAnsi="Calibri" w:cs="Calibri"/>
          <w:sz w:val="24"/>
          <w:szCs w:val="24"/>
        </w:rPr>
        <w:t>and NC wrote the report. MR</w:t>
      </w:r>
      <w:r w:rsidR="00386162">
        <w:rPr>
          <w:rFonts w:ascii="Calibri" w:hAnsi="Calibri" w:cs="Calibri"/>
          <w:sz w:val="24"/>
          <w:szCs w:val="24"/>
        </w:rPr>
        <w:t>H</w:t>
      </w:r>
      <w:r w:rsidRPr="00B24AB4">
        <w:rPr>
          <w:rFonts w:ascii="Calibri" w:hAnsi="Calibri" w:cs="Calibri"/>
          <w:sz w:val="24"/>
          <w:szCs w:val="24"/>
        </w:rPr>
        <w:t xml:space="preserve"> </w:t>
      </w:r>
      <w:r w:rsidR="00386162">
        <w:rPr>
          <w:rFonts w:ascii="Calibri" w:hAnsi="Calibri" w:cs="Calibri"/>
          <w:sz w:val="24"/>
          <w:szCs w:val="24"/>
        </w:rPr>
        <w:t>organizes</w:t>
      </w:r>
      <w:r w:rsidRPr="00B24AB4">
        <w:rPr>
          <w:rFonts w:ascii="Calibri" w:hAnsi="Calibri" w:cs="Calibri"/>
          <w:sz w:val="24"/>
          <w:szCs w:val="24"/>
        </w:rPr>
        <w:t xml:space="preserve"> the report as a complete. MBA creates virtualization and cleans the data for the study. MR</w:t>
      </w:r>
      <w:r w:rsidR="00386162">
        <w:rPr>
          <w:rFonts w:ascii="Calibri" w:hAnsi="Calibri" w:cs="Calibri"/>
          <w:sz w:val="24"/>
          <w:szCs w:val="24"/>
        </w:rPr>
        <w:t>H</w:t>
      </w:r>
      <w:r w:rsidRPr="00B24AB4">
        <w:rPr>
          <w:rFonts w:ascii="Calibri" w:hAnsi="Calibri" w:cs="Calibri"/>
          <w:sz w:val="24"/>
          <w:szCs w:val="24"/>
        </w:rPr>
        <w:t xml:space="preserve"> </w:t>
      </w:r>
      <w:r>
        <w:rPr>
          <w:rFonts w:ascii="Calibri" w:hAnsi="Calibri" w:cs="Calibri"/>
          <w:sz w:val="24"/>
          <w:szCs w:val="24"/>
        </w:rPr>
        <w:t>analyzes</w:t>
      </w:r>
      <w:r w:rsidRPr="00B24AB4">
        <w:rPr>
          <w:rFonts w:ascii="Calibri" w:hAnsi="Calibri" w:cs="Calibri"/>
          <w:sz w:val="24"/>
          <w:szCs w:val="24"/>
        </w:rPr>
        <w:t xml:space="preserve"> the </w:t>
      </w:r>
      <w:r>
        <w:rPr>
          <w:rFonts w:ascii="Calibri" w:hAnsi="Calibri" w:cs="Calibri"/>
          <w:sz w:val="24"/>
          <w:szCs w:val="24"/>
        </w:rPr>
        <w:t>data</w:t>
      </w:r>
      <w:r w:rsidRPr="00B24AB4">
        <w:rPr>
          <w:rFonts w:ascii="Calibri" w:hAnsi="Calibri" w:cs="Calibri"/>
          <w:sz w:val="24"/>
          <w:szCs w:val="24"/>
        </w:rPr>
        <w:t xml:space="preserve">. The analysis result is tabulated by DA and NC. </w:t>
      </w:r>
      <w:r>
        <w:rPr>
          <w:rFonts w:ascii="Calibri" w:hAnsi="Calibri" w:cs="Calibri"/>
          <w:sz w:val="24"/>
          <w:szCs w:val="24"/>
        </w:rPr>
        <w:t>MSH</w:t>
      </w:r>
      <w:r w:rsidRPr="00B24AB4">
        <w:rPr>
          <w:rFonts w:ascii="Calibri" w:hAnsi="Calibri" w:cs="Calibri"/>
          <w:sz w:val="24"/>
          <w:szCs w:val="24"/>
        </w:rPr>
        <w:t xml:space="preserve"> and </w:t>
      </w:r>
      <w:r>
        <w:rPr>
          <w:rFonts w:ascii="Calibri" w:hAnsi="Calibri" w:cs="Calibri"/>
          <w:sz w:val="24"/>
          <w:szCs w:val="24"/>
        </w:rPr>
        <w:t>MJU</w:t>
      </w:r>
      <w:r w:rsidRPr="00B24AB4">
        <w:rPr>
          <w:rFonts w:ascii="Calibri" w:hAnsi="Calibri" w:cs="Calibri"/>
          <w:sz w:val="24"/>
          <w:szCs w:val="24"/>
        </w:rPr>
        <w:t xml:space="preserve"> provided important intellectual input at different stages of the work</w:t>
      </w:r>
      <w:r>
        <w:rPr>
          <w:rFonts w:ascii="Calibri" w:hAnsi="Calibri" w:cs="Calibri"/>
          <w:sz w:val="24"/>
          <w:szCs w:val="24"/>
        </w:rPr>
        <w:t>. MSH</w:t>
      </w:r>
      <w:r w:rsidRPr="00B24AB4">
        <w:rPr>
          <w:rFonts w:ascii="Calibri" w:hAnsi="Calibri" w:cs="Calibri"/>
          <w:sz w:val="24"/>
          <w:szCs w:val="24"/>
        </w:rPr>
        <w:t xml:space="preserve"> and </w:t>
      </w:r>
      <w:r>
        <w:rPr>
          <w:rFonts w:ascii="Calibri" w:hAnsi="Calibri" w:cs="Calibri"/>
          <w:sz w:val="24"/>
          <w:szCs w:val="24"/>
        </w:rPr>
        <w:t>MJU also</w:t>
      </w:r>
      <w:r w:rsidRPr="00B24AB4">
        <w:rPr>
          <w:rFonts w:ascii="Calibri" w:hAnsi="Calibri" w:cs="Calibri"/>
          <w:sz w:val="24"/>
          <w:szCs w:val="24"/>
        </w:rPr>
        <w:t xml:space="preserve"> commented on the drafts of the report.</w:t>
      </w:r>
    </w:p>
    <w:p w14:paraId="78B75D87" w14:textId="77777777" w:rsidR="00B24AB4" w:rsidRDefault="003D4C3E" w:rsidP="00E87D01">
      <w:pPr>
        <w:spacing w:line="360" w:lineRule="auto"/>
        <w:jc w:val="both"/>
        <w:rPr>
          <w:rFonts w:ascii="Calibri" w:hAnsi="Calibri" w:cs="Calibri"/>
          <w:b/>
          <w:bCs/>
          <w:sz w:val="24"/>
          <w:szCs w:val="24"/>
        </w:rPr>
      </w:pPr>
      <w:r>
        <w:rPr>
          <w:rFonts w:ascii="Calibri" w:hAnsi="Calibri" w:cs="Calibri"/>
          <w:b/>
          <w:bCs/>
          <w:sz w:val="24"/>
          <w:szCs w:val="24"/>
        </w:rPr>
        <w:t xml:space="preserve">Ethical </w:t>
      </w:r>
      <w:r w:rsidR="0058057F">
        <w:rPr>
          <w:rFonts w:ascii="Calibri" w:hAnsi="Calibri" w:cs="Calibri"/>
          <w:b/>
          <w:bCs/>
          <w:sz w:val="24"/>
          <w:szCs w:val="24"/>
        </w:rPr>
        <w:t>Approval</w:t>
      </w:r>
    </w:p>
    <w:p w14:paraId="04C8154E" w14:textId="3B850255" w:rsidR="0058057F" w:rsidRPr="003D4C3E" w:rsidRDefault="00B24AB4" w:rsidP="00E87D01">
      <w:pPr>
        <w:spacing w:line="360" w:lineRule="auto"/>
        <w:jc w:val="both"/>
        <w:rPr>
          <w:rFonts w:ascii="Calibri" w:hAnsi="Calibri" w:cs="Calibri"/>
          <w:b/>
          <w:bCs/>
          <w:sz w:val="24"/>
          <w:szCs w:val="24"/>
          <w:rPrChange w:id="89" w:author="Sabbir Hossain" w:date="2024-07-13T01:21:00Z" w16du:dateUtc="2024-07-12T19:21:00Z">
            <w:rPr>
              <w:rFonts w:ascii="Calibri" w:hAnsi="Calibri" w:cs="Calibri"/>
              <w:sz w:val="24"/>
              <w:szCs w:val="24"/>
            </w:rPr>
          </w:rPrChange>
        </w:rPr>
      </w:pPr>
      <w:r w:rsidRPr="00B24AB4">
        <w:rPr>
          <w:rFonts w:ascii="Calibri" w:hAnsi="Calibri" w:cs="Calibri"/>
          <w:sz w:val="24"/>
          <w:szCs w:val="24"/>
        </w:rPr>
        <w:t>This study utilizes publicly available secondary data from the Demographic and Health Survey (DHS). The data is freely accessible to all researchers, and the DHS program has granted explicit authorization for its use in this research. As such, no ethical approval was required for this study.</w:t>
      </w:r>
    </w:p>
    <w:p w14:paraId="42417451" w14:textId="77777777" w:rsidR="00E87D01" w:rsidRPr="00E87D01" w:rsidRDefault="00E87D01" w:rsidP="00E87D01">
      <w:pPr>
        <w:spacing w:line="360" w:lineRule="auto"/>
        <w:jc w:val="both"/>
        <w:rPr>
          <w:rFonts w:ascii="Calibri" w:hAnsi="Calibri" w:cs="Calibri"/>
          <w:b/>
          <w:sz w:val="24"/>
          <w:szCs w:val="24"/>
        </w:rPr>
      </w:pPr>
    </w:p>
    <w:p w14:paraId="6418162C" w14:textId="2979F3CD" w:rsidR="00E87D01" w:rsidRPr="00E87D01" w:rsidRDefault="00E87D01" w:rsidP="00E87D01">
      <w:pPr>
        <w:spacing w:line="360" w:lineRule="auto"/>
        <w:jc w:val="both"/>
        <w:rPr>
          <w:rFonts w:ascii="Calibri" w:hAnsi="Calibri" w:cs="Calibri"/>
          <w:b/>
          <w:sz w:val="24"/>
          <w:szCs w:val="24"/>
        </w:rPr>
      </w:pPr>
      <w:r w:rsidRPr="00E87D01">
        <w:rPr>
          <w:rFonts w:ascii="Calibri" w:hAnsi="Calibri" w:cs="Calibri"/>
          <w:b/>
          <w:sz w:val="24"/>
          <w:szCs w:val="24"/>
        </w:rPr>
        <w:t xml:space="preserve">Reference </w:t>
      </w:r>
    </w:p>
    <w:p w14:paraId="0B179285" w14:textId="77777777" w:rsidR="00E87D01" w:rsidRPr="00E87D01" w:rsidRDefault="00E87D01" w:rsidP="00E87D01">
      <w:pPr>
        <w:numPr>
          <w:ilvl w:val="0"/>
          <w:numId w:val="1"/>
        </w:numPr>
        <w:spacing w:line="360" w:lineRule="auto"/>
        <w:jc w:val="both"/>
        <w:rPr>
          <w:rFonts w:ascii="Calibri" w:hAnsi="Calibri" w:cs="Calibri"/>
          <w:sz w:val="24"/>
          <w:szCs w:val="24"/>
        </w:rPr>
      </w:pPr>
      <w:r w:rsidRPr="00E87D01">
        <w:rPr>
          <w:rFonts w:ascii="Calibri" w:hAnsi="Calibri" w:cs="Calibri"/>
          <w:sz w:val="24"/>
          <w:szCs w:val="24"/>
        </w:rPr>
        <w:t>Liu, L., Oza, S., Hogan, D., Chu, Y., Perin, J., Zhu, J., ... &amp; Black, R. E. (2016). Global, regional, and national causes of under-5 mortality in 2000–15: an updated systematic analysis with implications for the Sustainable Development Goals. </w:t>
      </w:r>
      <w:r w:rsidRPr="00E87D01">
        <w:rPr>
          <w:rFonts w:ascii="Calibri" w:hAnsi="Calibri" w:cs="Calibri"/>
          <w:i/>
          <w:sz w:val="24"/>
          <w:szCs w:val="24"/>
        </w:rPr>
        <w:t>The Lancet</w:t>
      </w:r>
      <w:r w:rsidRPr="00E87D01">
        <w:rPr>
          <w:rFonts w:ascii="Calibri" w:hAnsi="Calibri" w:cs="Calibri"/>
          <w:sz w:val="24"/>
          <w:szCs w:val="24"/>
        </w:rPr>
        <w:t>, </w:t>
      </w:r>
      <w:r w:rsidRPr="00E87D01">
        <w:rPr>
          <w:rFonts w:ascii="Calibri" w:hAnsi="Calibri" w:cs="Calibri"/>
          <w:i/>
          <w:sz w:val="24"/>
          <w:szCs w:val="24"/>
        </w:rPr>
        <w:t>388</w:t>
      </w:r>
      <w:r w:rsidRPr="00E87D01">
        <w:rPr>
          <w:rFonts w:ascii="Calibri" w:hAnsi="Calibri" w:cs="Calibri"/>
          <w:sz w:val="24"/>
          <w:szCs w:val="24"/>
        </w:rPr>
        <w:t>(10063), 3027-3035.</w:t>
      </w:r>
    </w:p>
    <w:p w14:paraId="225CA773" w14:textId="77777777" w:rsidR="00E87D01" w:rsidRPr="00E87D01" w:rsidRDefault="00E87D01" w:rsidP="00E87D01">
      <w:pPr>
        <w:numPr>
          <w:ilvl w:val="0"/>
          <w:numId w:val="1"/>
        </w:numPr>
        <w:spacing w:line="360" w:lineRule="auto"/>
        <w:jc w:val="both"/>
        <w:rPr>
          <w:rFonts w:ascii="Calibri" w:hAnsi="Calibri" w:cs="Calibri"/>
          <w:sz w:val="24"/>
          <w:szCs w:val="24"/>
        </w:rPr>
      </w:pPr>
      <w:proofErr w:type="spellStart"/>
      <w:r w:rsidRPr="00E87D01">
        <w:rPr>
          <w:rFonts w:ascii="Calibri" w:hAnsi="Calibri" w:cs="Calibri"/>
          <w:sz w:val="24"/>
          <w:szCs w:val="24"/>
        </w:rPr>
        <w:t>Boutrid</w:t>
      </w:r>
      <w:proofErr w:type="spellEnd"/>
      <w:r w:rsidRPr="00E87D01">
        <w:rPr>
          <w:rFonts w:ascii="Calibri" w:hAnsi="Calibri" w:cs="Calibri"/>
          <w:sz w:val="24"/>
          <w:szCs w:val="24"/>
        </w:rPr>
        <w:t xml:space="preserve">, N., Melki, S., Rahmoune, H., &amp; Abdelaziz, A. B. (2020). under 5 Child Mortality in the Maghreb countries </w:t>
      </w:r>
      <w:proofErr w:type="spellStart"/>
      <w:r w:rsidRPr="00E87D01">
        <w:rPr>
          <w:rFonts w:ascii="Calibri" w:hAnsi="Calibri" w:cs="Calibri"/>
          <w:sz w:val="24"/>
          <w:szCs w:val="24"/>
        </w:rPr>
        <w:t>Mortalité</w:t>
      </w:r>
      <w:proofErr w:type="spellEnd"/>
      <w:r w:rsidRPr="00E87D01">
        <w:rPr>
          <w:rFonts w:ascii="Calibri" w:hAnsi="Calibri" w:cs="Calibri"/>
          <w:sz w:val="24"/>
          <w:szCs w:val="24"/>
        </w:rPr>
        <w:t xml:space="preserve"> des enfants </w:t>
      </w:r>
      <w:proofErr w:type="spellStart"/>
      <w:r w:rsidRPr="00E87D01">
        <w:rPr>
          <w:rFonts w:ascii="Calibri" w:hAnsi="Calibri" w:cs="Calibri"/>
          <w:sz w:val="24"/>
          <w:szCs w:val="24"/>
        </w:rPr>
        <w:t>moins</w:t>
      </w:r>
      <w:proofErr w:type="spellEnd"/>
      <w:r w:rsidRPr="00E87D01">
        <w:rPr>
          <w:rFonts w:ascii="Calibri" w:hAnsi="Calibri" w:cs="Calibri"/>
          <w:sz w:val="24"/>
          <w:szCs w:val="24"/>
        </w:rPr>
        <w:t xml:space="preserve"> de 5 </w:t>
      </w:r>
      <w:proofErr w:type="spellStart"/>
      <w:r w:rsidRPr="00E87D01">
        <w:rPr>
          <w:rFonts w:ascii="Calibri" w:hAnsi="Calibri" w:cs="Calibri"/>
          <w:sz w:val="24"/>
          <w:szCs w:val="24"/>
        </w:rPr>
        <w:t>ans</w:t>
      </w:r>
      <w:proofErr w:type="spellEnd"/>
      <w:r w:rsidRPr="00E87D01">
        <w:rPr>
          <w:rFonts w:ascii="Calibri" w:hAnsi="Calibri" w:cs="Calibri"/>
          <w:sz w:val="24"/>
          <w:szCs w:val="24"/>
        </w:rPr>
        <w:t xml:space="preserve"> dans les pays du Maghreb. </w:t>
      </w:r>
      <w:r w:rsidRPr="00E87D01">
        <w:rPr>
          <w:rFonts w:ascii="Calibri" w:hAnsi="Calibri" w:cs="Calibri"/>
          <w:i/>
          <w:sz w:val="24"/>
          <w:szCs w:val="24"/>
        </w:rPr>
        <w:t>LA TUNISIE MEDICALE</w:t>
      </w:r>
      <w:r w:rsidRPr="00E87D01">
        <w:rPr>
          <w:rFonts w:ascii="Calibri" w:hAnsi="Calibri" w:cs="Calibri"/>
          <w:sz w:val="24"/>
          <w:szCs w:val="24"/>
        </w:rPr>
        <w:t>, </w:t>
      </w:r>
      <w:r w:rsidRPr="00E87D01">
        <w:rPr>
          <w:rFonts w:ascii="Calibri" w:hAnsi="Calibri" w:cs="Calibri"/>
          <w:i/>
          <w:sz w:val="24"/>
          <w:szCs w:val="24"/>
        </w:rPr>
        <w:t>98</w:t>
      </w:r>
      <w:r w:rsidRPr="00E87D01">
        <w:rPr>
          <w:rFonts w:ascii="Calibri" w:hAnsi="Calibri" w:cs="Calibri"/>
          <w:sz w:val="24"/>
          <w:szCs w:val="24"/>
        </w:rPr>
        <w:t>(03), 173-188.</w:t>
      </w:r>
    </w:p>
    <w:p w14:paraId="5790A3EB" w14:textId="77777777" w:rsidR="00E87D01" w:rsidRPr="00E87D01" w:rsidRDefault="00E87D01" w:rsidP="00E87D01">
      <w:pPr>
        <w:numPr>
          <w:ilvl w:val="0"/>
          <w:numId w:val="1"/>
        </w:numPr>
        <w:spacing w:line="360" w:lineRule="auto"/>
        <w:jc w:val="both"/>
        <w:rPr>
          <w:rFonts w:ascii="Calibri" w:hAnsi="Calibri" w:cs="Calibri"/>
          <w:sz w:val="24"/>
          <w:szCs w:val="24"/>
        </w:rPr>
      </w:pPr>
      <w:r w:rsidRPr="00E87D01">
        <w:rPr>
          <w:rFonts w:ascii="Calibri" w:hAnsi="Calibri" w:cs="Calibri"/>
          <w:sz w:val="24"/>
          <w:szCs w:val="24"/>
        </w:rPr>
        <w:t>Grantham-McGregor, S., Cheung, Y. B., Cueto, S., Glewwe, P., Richter, L., &amp; Strupp, B. (2007). Developmental potential in the first 5 years for children in developing countries. </w:t>
      </w:r>
      <w:r w:rsidRPr="00E87D01">
        <w:rPr>
          <w:rFonts w:ascii="Calibri" w:hAnsi="Calibri" w:cs="Calibri"/>
          <w:i/>
          <w:sz w:val="24"/>
          <w:szCs w:val="24"/>
        </w:rPr>
        <w:t>The lancet</w:t>
      </w:r>
      <w:r w:rsidRPr="00E87D01">
        <w:rPr>
          <w:rFonts w:ascii="Calibri" w:hAnsi="Calibri" w:cs="Calibri"/>
          <w:sz w:val="24"/>
          <w:szCs w:val="24"/>
        </w:rPr>
        <w:t>, </w:t>
      </w:r>
      <w:r w:rsidRPr="00E87D01">
        <w:rPr>
          <w:rFonts w:ascii="Calibri" w:hAnsi="Calibri" w:cs="Calibri"/>
          <w:i/>
          <w:sz w:val="24"/>
          <w:szCs w:val="24"/>
        </w:rPr>
        <w:t>369</w:t>
      </w:r>
      <w:r w:rsidRPr="00E87D01">
        <w:rPr>
          <w:rFonts w:ascii="Calibri" w:hAnsi="Calibri" w:cs="Calibri"/>
          <w:sz w:val="24"/>
          <w:szCs w:val="24"/>
        </w:rPr>
        <w:t>(9555), 60-70.</w:t>
      </w:r>
    </w:p>
    <w:p w14:paraId="62ED509A" w14:textId="77777777" w:rsidR="00E87D01" w:rsidRPr="00E87D01" w:rsidRDefault="00E87D01" w:rsidP="00E87D01">
      <w:pPr>
        <w:numPr>
          <w:ilvl w:val="0"/>
          <w:numId w:val="1"/>
        </w:numPr>
        <w:spacing w:line="360" w:lineRule="auto"/>
        <w:jc w:val="both"/>
        <w:rPr>
          <w:rFonts w:ascii="Calibri" w:hAnsi="Calibri" w:cs="Calibri"/>
          <w:b/>
          <w:sz w:val="24"/>
          <w:szCs w:val="24"/>
        </w:rPr>
      </w:pPr>
      <w:r w:rsidRPr="00E87D01">
        <w:rPr>
          <w:rFonts w:ascii="Calibri" w:hAnsi="Calibri" w:cs="Calibri"/>
          <w:sz w:val="24"/>
          <w:szCs w:val="24"/>
        </w:rPr>
        <w:t>El Arifeen, S., Akhter, T., Chowdhury, H. R., Rahman, K. M., Chowdhury, E. K., &amp; Alam, N. (2005). Causes of death in children under five years of age. </w:t>
      </w:r>
      <w:r w:rsidRPr="00E87D01">
        <w:rPr>
          <w:rFonts w:ascii="Calibri" w:hAnsi="Calibri" w:cs="Calibri"/>
          <w:i/>
          <w:sz w:val="24"/>
          <w:szCs w:val="24"/>
        </w:rPr>
        <w:t>Chapter</w:t>
      </w:r>
      <w:r w:rsidRPr="00E87D01">
        <w:rPr>
          <w:rFonts w:ascii="Calibri" w:hAnsi="Calibri" w:cs="Calibri"/>
          <w:sz w:val="24"/>
          <w:szCs w:val="24"/>
        </w:rPr>
        <w:t>, </w:t>
      </w:r>
      <w:r w:rsidRPr="00E87D01">
        <w:rPr>
          <w:rFonts w:ascii="Calibri" w:hAnsi="Calibri" w:cs="Calibri"/>
          <w:i/>
          <w:sz w:val="24"/>
          <w:szCs w:val="24"/>
        </w:rPr>
        <w:t>9</w:t>
      </w:r>
      <w:r w:rsidRPr="00E87D01">
        <w:rPr>
          <w:rFonts w:ascii="Calibri" w:hAnsi="Calibri" w:cs="Calibri"/>
          <w:sz w:val="24"/>
          <w:szCs w:val="24"/>
        </w:rPr>
        <w:t>, 125-133.</w:t>
      </w:r>
    </w:p>
    <w:p w14:paraId="453A02CE" w14:textId="77777777" w:rsidR="00E87D01" w:rsidRPr="00E87D01" w:rsidRDefault="00E87D01" w:rsidP="00E87D01">
      <w:pPr>
        <w:numPr>
          <w:ilvl w:val="0"/>
          <w:numId w:val="1"/>
        </w:numPr>
        <w:spacing w:line="360" w:lineRule="auto"/>
        <w:jc w:val="both"/>
        <w:rPr>
          <w:rFonts w:ascii="Calibri" w:hAnsi="Calibri" w:cs="Calibri"/>
          <w:b/>
          <w:sz w:val="24"/>
          <w:szCs w:val="24"/>
        </w:rPr>
      </w:pPr>
      <w:r w:rsidRPr="00E87D01">
        <w:rPr>
          <w:rFonts w:ascii="Calibri" w:hAnsi="Calibri" w:cs="Calibri"/>
          <w:sz w:val="24"/>
          <w:szCs w:val="24"/>
        </w:rPr>
        <w:t>Bryce, J., Boschi-Pinto, C., Shibuya, K., &amp; Black, R. E. (2005). WHO estimates of the causes of death in children. </w:t>
      </w:r>
      <w:r w:rsidRPr="00E87D01">
        <w:rPr>
          <w:rFonts w:ascii="Calibri" w:hAnsi="Calibri" w:cs="Calibri"/>
          <w:i/>
          <w:sz w:val="24"/>
          <w:szCs w:val="24"/>
        </w:rPr>
        <w:t>The lancet</w:t>
      </w:r>
      <w:r w:rsidRPr="00E87D01">
        <w:rPr>
          <w:rFonts w:ascii="Calibri" w:hAnsi="Calibri" w:cs="Calibri"/>
          <w:sz w:val="24"/>
          <w:szCs w:val="24"/>
        </w:rPr>
        <w:t>, </w:t>
      </w:r>
      <w:r w:rsidRPr="00E87D01">
        <w:rPr>
          <w:rFonts w:ascii="Calibri" w:hAnsi="Calibri" w:cs="Calibri"/>
          <w:i/>
          <w:sz w:val="24"/>
          <w:szCs w:val="24"/>
        </w:rPr>
        <w:t>365</w:t>
      </w:r>
      <w:r w:rsidRPr="00E87D01">
        <w:rPr>
          <w:rFonts w:ascii="Calibri" w:hAnsi="Calibri" w:cs="Calibri"/>
          <w:sz w:val="24"/>
          <w:szCs w:val="24"/>
        </w:rPr>
        <w:t>(9465), 1147-1152.</w:t>
      </w:r>
    </w:p>
    <w:p w14:paraId="5D8A7106" w14:textId="77777777" w:rsidR="00E87D01" w:rsidRPr="00E87D01" w:rsidRDefault="00E87D01" w:rsidP="00E87D01">
      <w:pPr>
        <w:numPr>
          <w:ilvl w:val="0"/>
          <w:numId w:val="1"/>
        </w:numPr>
        <w:spacing w:line="360" w:lineRule="auto"/>
        <w:jc w:val="both"/>
        <w:rPr>
          <w:rFonts w:ascii="Calibri" w:hAnsi="Calibri" w:cs="Calibri"/>
          <w:sz w:val="24"/>
          <w:szCs w:val="24"/>
        </w:rPr>
      </w:pPr>
      <w:r w:rsidRPr="00E87D01">
        <w:rPr>
          <w:rFonts w:ascii="Calibri" w:hAnsi="Calibri" w:cs="Calibri"/>
          <w:sz w:val="24"/>
          <w:szCs w:val="24"/>
        </w:rPr>
        <w:t xml:space="preserve">United Nations. (2015). </w:t>
      </w:r>
      <w:r w:rsidRPr="00E87D01">
        <w:rPr>
          <w:rFonts w:ascii="Calibri" w:hAnsi="Calibri" w:cs="Calibri"/>
          <w:i/>
          <w:sz w:val="24"/>
          <w:szCs w:val="24"/>
        </w:rPr>
        <w:t xml:space="preserve">Transforming our world: the 2030 Agenda for Sustainable </w:t>
      </w:r>
      <w:proofErr w:type="gramStart"/>
      <w:r w:rsidRPr="00E87D01">
        <w:rPr>
          <w:rFonts w:ascii="Calibri" w:hAnsi="Calibri" w:cs="Calibri"/>
          <w:i/>
          <w:sz w:val="24"/>
          <w:szCs w:val="24"/>
        </w:rPr>
        <w:t>Development .</w:t>
      </w:r>
      <w:proofErr w:type="gramEnd"/>
      <w:r w:rsidRPr="00E87D01">
        <w:rPr>
          <w:rFonts w:ascii="Calibri" w:hAnsi="Calibri" w:cs="Calibri"/>
          <w:i/>
          <w:sz w:val="24"/>
          <w:szCs w:val="24"/>
        </w:rPr>
        <w:t>:. Sustainable Development Knowledge Platform</w:t>
      </w:r>
      <w:r w:rsidRPr="00E87D01">
        <w:rPr>
          <w:rFonts w:ascii="Calibri" w:hAnsi="Calibri" w:cs="Calibri"/>
          <w:sz w:val="24"/>
          <w:szCs w:val="24"/>
        </w:rPr>
        <w:t>. United Nations. https://sustainabledevelopment.un.org/post2015/transformingourworld</w:t>
      </w:r>
    </w:p>
    <w:p w14:paraId="231EEB5E" w14:textId="77777777" w:rsidR="00E87D01" w:rsidRPr="00E87D01" w:rsidRDefault="00E87D01" w:rsidP="00E87D01">
      <w:pPr>
        <w:numPr>
          <w:ilvl w:val="0"/>
          <w:numId w:val="1"/>
        </w:numPr>
        <w:spacing w:line="360" w:lineRule="auto"/>
        <w:jc w:val="both"/>
        <w:rPr>
          <w:rFonts w:ascii="Calibri" w:hAnsi="Calibri" w:cs="Calibri"/>
          <w:sz w:val="24"/>
          <w:szCs w:val="24"/>
        </w:rPr>
      </w:pPr>
      <w:r w:rsidRPr="00E87D01">
        <w:rPr>
          <w:rFonts w:ascii="Calibri" w:hAnsi="Calibri" w:cs="Calibri"/>
          <w:sz w:val="24"/>
          <w:szCs w:val="24"/>
        </w:rPr>
        <w:t>Liu, L., Chu, Y., Oza, S., Hogan, D., Perin, J., Bassani, D. G., ... &amp; Cousens, S. (2019). National, regional, and state-level all-cause and cause-specific under-5 mortality in India in 2000–15: a systematic analysis with implications for the Sustainable Development Goals. </w:t>
      </w:r>
      <w:r w:rsidRPr="00E87D01">
        <w:rPr>
          <w:rFonts w:ascii="Calibri" w:hAnsi="Calibri" w:cs="Calibri"/>
          <w:i/>
          <w:sz w:val="24"/>
          <w:szCs w:val="24"/>
        </w:rPr>
        <w:t>The Lancet Global Health</w:t>
      </w:r>
      <w:r w:rsidRPr="00E87D01">
        <w:rPr>
          <w:rFonts w:ascii="Calibri" w:hAnsi="Calibri" w:cs="Calibri"/>
          <w:sz w:val="24"/>
          <w:szCs w:val="24"/>
        </w:rPr>
        <w:t>, </w:t>
      </w:r>
      <w:r w:rsidRPr="00E87D01">
        <w:rPr>
          <w:rFonts w:ascii="Calibri" w:hAnsi="Calibri" w:cs="Calibri"/>
          <w:i/>
          <w:sz w:val="24"/>
          <w:szCs w:val="24"/>
        </w:rPr>
        <w:t>7</w:t>
      </w:r>
      <w:r w:rsidRPr="00E87D01">
        <w:rPr>
          <w:rFonts w:ascii="Calibri" w:hAnsi="Calibri" w:cs="Calibri"/>
          <w:sz w:val="24"/>
          <w:szCs w:val="24"/>
        </w:rPr>
        <w:t>(6), e721-e734.</w:t>
      </w:r>
    </w:p>
    <w:p w14:paraId="7438361C" w14:textId="77777777" w:rsidR="00E87D01" w:rsidRPr="00E87D01" w:rsidRDefault="00E87D01" w:rsidP="00E87D01">
      <w:pPr>
        <w:numPr>
          <w:ilvl w:val="0"/>
          <w:numId w:val="1"/>
        </w:numPr>
        <w:spacing w:line="360" w:lineRule="auto"/>
        <w:jc w:val="both"/>
        <w:rPr>
          <w:rFonts w:ascii="Calibri" w:hAnsi="Calibri" w:cs="Calibri"/>
          <w:sz w:val="24"/>
          <w:szCs w:val="24"/>
        </w:rPr>
      </w:pPr>
      <w:r w:rsidRPr="00E87D01">
        <w:rPr>
          <w:rFonts w:ascii="Calibri" w:hAnsi="Calibri" w:cs="Calibri"/>
          <w:sz w:val="24"/>
          <w:szCs w:val="24"/>
        </w:rPr>
        <w:t>Liu, L., Li, Q., Lee, R. A., Friberg, I. K., Perin, J., Walker, N., &amp; Black, R. E. (2011). Trends in causes of death among children under 5 in Bangladesh, 1993-2004: an exercise applying a standardized computer algorithm to assign causes of death using verbal autopsy data. </w:t>
      </w:r>
      <w:r w:rsidRPr="00E87D01">
        <w:rPr>
          <w:rFonts w:ascii="Calibri" w:hAnsi="Calibri" w:cs="Calibri"/>
          <w:i/>
          <w:sz w:val="24"/>
          <w:szCs w:val="24"/>
        </w:rPr>
        <w:t>Population health metrics</w:t>
      </w:r>
      <w:r w:rsidRPr="00E87D01">
        <w:rPr>
          <w:rFonts w:ascii="Calibri" w:hAnsi="Calibri" w:cs="Calibri"/>
          <w:sz w:val="24"/>
          <w:szCs w:val="24"/>
        </w:rPr>
        <w:t>, </w:t>
      </w:r>
      <w:r w:rsidRPr="00E87D01">
        <w:rPr>
          <w:rFonts w:ascii="Calibri" w:hAnsi="Calibri" w:cs="Calibri"/>
          <w:i/>
          <w:sz w:val="24"/>
          <w:szCs w:val="24"/>
        </w:rPr>
        <w:t>9</w:t>
      </w:r>
      <w:r w:rsidRPr="00E87D01">
        <w:rPr>
          <w:rFonts w:ascii="Calibri" w:hAnsi="Calibri" w:cs="Calibri"/>
          <w:sz w:val="24"/>
          <w:szCs w:val="24"/>
        </w:rPr>
        <w:t>, 1-11.</w:t>
      </w:r>
    </w:p>
    <w:p w14:paraId="2B80BC85" w14:textId="77777777" w:rsidR="00E87D01" w:rsidRPr="00E87D01" w:rsidRDefault="00E87D01" w:rsidP="00E87D01">
      <w:pPr>
        <w:numPr>
          <w:ilvl w:val="0"/>
          <w:numId w:val="1"/>
        </w:numPr>
        <w:spacing w:line="360" w:lineRule="auto"/>
        <w:jc w:val="both"/>
        <w:rPr>
          <w:rFonts w:ascii="Calibri" w:hAnsi="Calibri" w:cs="Calibri"/>
          <w:sz w:val="24"/>
          <w:szCs w:val="24"/>
        </w:rPr>
      </w:pPr>
      <w:r w:rsidRPr="00E87D01">
        <w:rPr>
          <w:rFonts w:ascii="Calibri" w:hAnsi="Calibri" w:cs="Calibri"/>
          <w:sz w:val="24"/>
          <w:szCs w:val="24"/>
        </w:rPr>
        <w:t xml:space="preserve">Chowdhury, S., Banu, L. A., Chowdhury, T. A., </w:t>
      </w:r>
      <w:proofErr w:type="spellStart"/>
      <w:r w:rsidRPr="00E87D01">
        <w:rPr>
          <w:rFonts w:ascii="Calibri" w:hAnsi="Calibri" w:cs="Calibri"/>
          <w:sz w:val="24"/>
          <w:szCs w:val="24"/>
        </w:rPr>
        <w:t>Rubayet</w:t>
      </w:r>
      <w:proofErr w:type="spellEnd"/>
      <w:r w:rsidRPr="00E87D01">
        <w:rPr>
          <w:rFonts w:ascii="Calibri" w:hAnsi="Calibri" w:cs="Calibri"/>
          <w:sz w:val="24"/>
          <w:szCs w:val="24"/>
        </w:rPr>
        <w:t>, S., &amp; Khatoon, S. (2011). Achieving millennium development goals 4 and 5 in Bangladesh. </w:t>
      </w:r>
      <w:r w:rsidRPr="00E87D01">
        <w:rPr>
          <w:rFonts w:ascii="Calibri" w:hAnsi="Calibri" w:cs="Calibri"/>
          <w:i/>
          <w:sz w:val="24"/>
          <w:szCs w:val="24"/>
        </w:rPr>
        <w:t xml:space="preserve">BJOG: An International Journal of Obstetrics &amp; </w:t>
      </w:r>
      <w:proofErr w:type="spellStart"/>
      <w:r w:rsidRPr="00E87D01">
        <w:rPr>
          <w:rFonts w:ascii="Calibri" w:hAnsi="Calibri" w:cs="Calibri"/>
          <w:i/>
          <w:sz w:val="24"/>
          <w:szCs w:val="24"/>
        </w:rPr>
        <w:t>Gynaecology</w:t>
      </w:r>
      <w:proofErr w:type="spellEnd"/>
      <w:r w:rsidRPr="00E87D01">
        <w:rPr>
          <w:rFonts w:ascii="Calibri" w:hAnsi="Calibri" w:cs="Calibri"/>
          <w:sz w:val="24"/>
          <w:szCs w:val="24"/>
        </w:rPr>
        <w:t>, </w:t>
      </w:r>
      <w:r w:rsidRPr="00E87D01">
        <w:rPr>
          <w:rFonts w:ascii="Calibri" w:hAnsi="Calibri" w:cs="Calibri"/>
          <w:i/>
          <w:sz w:val="24"/>
          <w:szCs w:val="24"/>
        </w:rPr>
        <w:t>118</w:t>
      </w:r>
      <w:r w:rsidRPr="00E87D01">
        <w:rPr>
          <w:rFonts w:ascii="Calibri" w:hAnsi="Calibri" w:cs="Calibri"/>
          <w:sz w:val="24"/>
          <w:szCs w:val="24"/>
        </w:rPr>
        <w:t>, 36-46.</w:t>
      </w:r>
    </w:p>
    <w:p w14:paraId="04CD06F9" w14:textId="77777777" w:rsidR="00E87D01" w:rsidRPr="00E87D01" w:rsidRDefault="00E87D01" w:rsidP="00E87D01">
      <w:pPr>
        <w:numPr>
          <w:ilvl w:val="0"/>
          <w:numId w:val="1"/>
        </w:numPr>
        <w:spacing w:line="360" w:lineRule="auto"/>
        <w:jc w:val="both"/>
        <w:rPr>
          <w:rFonts w:ascii="Calibri" w:hAnsi="Calibri" w:cs="Calibri"/>
          <w:sz w:val="24"/>
          <w:szCs w:val="24"/>
        </w:rPr>
      </w:pPr>
      <w:r w:rsidRPr="00E87D01">
        <w:rPr>
          <w:rFonts w:ascii="Calibri" w:hAnsi="Calibri" w:cs="Calibri"/>
          <w:sz w:val="24"/>
          <w:szCs w:val="24"/>
        </w:rPr>
        <w:t>Golding, N., Burstein, R., Longbottom, J., Browne, A. J., Fullman, N., Osgood-Zimmerman, A., ... &amp; Hay, S. I. (2017). Mapping under-5 and neonatal mortality in Africa, 2000–15: a baseline analysis for the Sustainable Development Goals. </w:t>
      </w:r>
      <w:r w:rsidRPr="00E87D01">
        <w:rPr>
          <w:rFonts w:ascii="Calibri" w:hAnsi="Calibri" w:cs="Calibri"/>
          <w:i/>
          <w:sz w:val="24"/>
          <w:szCs w:val="24"/>
        </w:rPr>
        <w:t>The Lancet</w:t>
      </w:r>
      <w:r w:rsidRPr="00E87D01">
        <w:rPr>
          <w:rFonts w:ascii="Calibri" w:hAnsi="Calibri" w:cs="Calibri"/>
          <w:sz w:val="24"/>
          <w:szCs w:val="24"/>
        </w:rPr>
        <w:t>, </w:t>
      </w:r>
      <w:r w:rsidRPr="00E87D01">
        <w:rPr>
          <w:rFonts w:ascii="Calibri" w:hAnsi="Calibri" w:cs="Calibri"/>
          <w:i/>
          <w:sz w:val="24"/>
          <w:szCs w:val="24"/>
        </w:rPr>
        <w:t>390</w:t>
      </w:r>
      <w:r w:rsidRPr="00E87D01">
        <w:rPr>
          <w:rFonts w:ascii="Calibri" w:hAnsi="Calibri" w:cs="Calibri"/>
          <w:sz w:val="24"/>
          <w:szCs w:val="24"/>
        </w:rPr>
        <w:t>(10108), 2171-2182.</w:t>
      </w:r>
    </w:p>
    <w:p w14:paraId="48912AF7" w14:textId="77777777" w:rsidR="00E87D01" w:rsidRPr="00E87D01" w:rsidRDefault="00E87D01" w:rsidP="00E87D01">
      <w:pPr>
        <w:numPr>
          <w:ilvl w:val="0"/>
          <w:numId w:val="1"/>
        </w:numPr>
        <w:spacing w:line="360" w:lineRule="auto"/>
        <w:jc w:val="both"/>
        <w:rPr>
          <w:rFonts w:ascii="Calibri" w:hAnsi="Calibri" w:cs="Calibri"/>
          <w:sz w:val="24"/>
          <w:szCs w:val="24"/>
        </w:rPr>
      </w:pPr>
      <w:r w:rsidRPr="00E87D01">
        <w:rPr>
          <w:rFonts w:ascii="Calibri" w:hAnsi="Calibri" w:cs="Calibri"/>
          <w:sz w:val="24"/>
          <w:szCs w:val="24"/>
        </w:rPr>
        <w:t>Baqui, A. H., Sabir, A. A., Begum, N., Arifeen, S. E., Mitra, S. N., &amp; Black, R. E. (2001). Causes of childhood deaths in Bangladesh: an update. </w:t>
      </w:r>
      <w:r w:rsidRPr="00E87D01">
        <w:rPr>
          <w:rFonts w:ascii="Calibri" w:hAnsi="Calibri" w:cs="Calibri"/>
          <w:i/>
          <w:sz w:val="24"/>
          <w:szCs w:val="24"/>
        </w:rPr>
        <w:t xml:space="preserve">Acta </w:t>
      </w:r>
      <w:proofErr w:type="spellStart"/>
      <w:r w:rsidRPr="00E87D01">
        <w:rPr>
          <w:rFonts w:ascii="Calibri" w:hAnsi="Calibri" w:cs="Calibri"/>
          <w:i/>
          <w:sz w:val="24"/>
          <w:szCs w:val="24"/>
        </w:rPr>
        <w:t>Paediatrica</w:t>
      </w:r>
      <w:proofErr w:type="spellEnd"/>
      <w:r w:rsidRPr="00E87D01">
        <w:rPr>
          <w:rFonts w:ascii="Calibri" w:hAnsi="Calibri" w:cs="Calibri"/>
          <w:sz w:val="24"/>
          <w:szCs w:val="24"/>
        </w:rPr>
        <w:t>, </w:t>
      </w:r>
      <w:r w:rsidRPr="00E87D01">
        <w:rPr>
          <w:rFonts w:ascii="Calibri" w:hAnsi="Calibri" w:cs="Calibri"/>
          <w:i/>
          <w:sz w:val="24"/>
          <w:szCs w:val="24"/>
        </w:rPr>
        <w:t>90</w:t>
      </w:r>
      <w:r w:rsidRPr="00E87D01">
        <w:rPr>
          <w:rFonts w:ascii="Calibri" w:hAnsi="Calibri" w:cs="Calibri"/>
          <w:sz w:val="24"/>
          <w:szCs w:val="24"/>
        </w:rPr>
        <w:t>(6), 682-690.</w:t>
      </w:r>
    </w:p>
    <w:p w14:paraId="042A1B87" w14:textId="77777777" w:rsidR="00E87D01" w:rsidRPr="00E87D01" w:rsidRDefault="00E87D01" w:rsidP="00E87D01">
      <w:pPr>
        <w:numPr>
          <w:ilvl w:val="0"/>
          <w:numId w:val="1"/>
        </w:numPr>
        <w:spacing w:line="360" w:lineRule="auto"/>
        <w:jc w:val="both"/>
        <w:rPr>
          <w:rFonts w:ascii="Calibri" w:hAnsi="Calibri" w:cs="Calibri"/>
          <w:sz w:val="24"/>
          <w:szCs w:val="24"/>
        </w:rPr>
      </w:pPr>
      <w:r w:rsidRPr="00E87D01">
        <w:rPr>
          <w:rFonts w:ascii="Calibri" w:hAnsi="Calibri" w:cs="Calibri"/>
          <w:sz w:val="24"/>
          <w:szCs w:val="24"/>
        </w:rPr>
        <w:t>NIPORT, I. (2020). Bangladesh demographic and health survey 2017-18. </w:t>
      </w:r>
      <w:r w:rsidRPr="00E87D01">
        <w:rPr>
          <w:rFonts w:ascii="Calibri" w:hAnsi="Calibri" w:cs="Calibri"/>
          <w:i/>
          <w:sz w:val="24"/>
          <w:szCs w:val="24"/>
        </w:rPr>
        <w:t>Dhaka and Maryland</w:t>
      </w:r>
      <w:r w:rsidRPr="00E87D01">
        <w:rPr>
          <w:rFonts w:ascii="Calibri" w:hAnsi="Calibri" w:cs="Calibri"/>
          <w:sz w:val="24"/>
          <w:szCs w:val="24"/>
        </w:rPr>
        <w:t>.</w:t>
      </w:r>
    </w:p>
    <w:p w14:paraId="5E6EBCB1" w14:textId="77777777" w:rsidR="00E87D01" w:rsidRPr="00E87D01" w:rsidRDefault="00E87D01" w:rsidP="00E87D01">
      <w:pPr>
        <w:numPr>
          <w:ilvl w:val="0"/>
          <w:numId w:val="1"/>
        </w:numPr>
        <w:spacing w:line="360" w:lineRule="auto"/>
        <w:jc w:val="both"/>
        <w:rPr>
          <w:rFonts w:ascii="Calibri" w:hAnsi="Calibri" w:cs="Calibri"/>
          <w:sz w:val="24"/>
          <w:szCs w:val="24"/>
        </w:rPr>
      </w:pPr>
      <w:proofErr w:type="spellStart"/>
      <w:r w:rsidRPr="00E87D01">
        <w:rPr>
          <w:rFonts w:ascii="Calibri" w:hAnsi="Calibri" w:cs="Calibri"/>
          <w:sz w:val="24"/>
          <w:szCs w:val="24"/>
        </w:rPr>
        <w:t>Amek</w:t>
      </w:r>
      <w:proofErr w:type="spellEnd"/>
      <w:r w:rsidRPr="00E87D01">
        <w:rPr>
          <w:rFonts w:ascii="Calibri" w:hAnsi="Calibri" w:cs="Calibri"/>
          <w:sz w:val="24"/>
          <w:szCs w:val="24"/>
        </w:rPr>
        <w:t xml:space="preserve">, N. O., Odhiambo, F. O., </w:t>
      </w:r>
      <w:proofErr w:type="spellStart"/>
      <w:r w:rsidRPr="00E87D01">
        <w:rPr>
          <w:rFonts w:ascii="Calibri" w:hAnsi="Calibri" w:cs="Calibri"/>
          <w:sz w:val="24"/>
          <w:szCs w:val="24"/>
        </w:rPr>
        <w:t>Khagayi</w:t>
      </w:r>
      <w:proofErr w:type="spellEnd"/>
      <w:r w:rsidRPr="00E87D01">
        <w:rPr>
          <w:rFonts w:ascii="Calibri" w:hAnsi="Calibri" w:cs="Calibri"/>
          <w:sz w:val="24"/>
          <w:szCs w:val="24"/>
        </w:rPr>
        <w:t xml:space="preserve">, S., </w:t>
      </w:r>
      <w:proofErr w:type="spellStart"/>
      <w:r w:rsidRPr="00E87D01">
        <w:rPr>
          <w:rFonts w:ascii="Calibri" w:hAnsi="Calibri" w:cs="Calibri"/>
          <w:sz w:val="24"/>
          <w:szCs w:val="24"/>
        </w:rPr>
        <w:t>Moige</w:t>
      </w:r>
      <w:proofErr w:type="spellEnd"/>
      <w:r w:rsidRPr="00E87D01">
        <w:rPr>
          <w:rFonts w:ascii="Calibri" w:hAnsi="Calibri" w:cs="Calibri"/>
          <w:sz w:val="24"/>
          <w:szCs w:val="24"/>
        </w:rPr>
        <w:t>, H., Orwa, G., Hamel, M. J., ... &amp; Laserson, K. F. (2014). Childhood cause-specific mortality in rural Western Kenya: application of the InterVA-4 model. </w:t>
      </w:r>
      <w:r w:rsidRPr="00E87D01">
        <w:rPr>
          <w:rFonts w:ascii="Calibri" w:hAnsi="Calibri" w:cs="Calibri"/>
          <w:i/>
          <w:sz w:val="24"/>
          <w:szCs w:val="24"/>
        </w:rPr>
        <w:t>Global health action</w:t>
      </w:r>
      <w:r w:rsidRPr="00E87D01">
        <w:rPr>
          <w:rFonts w:ascii="Calibri" w:hAnsi="Calibri" w:cs="Calibri"/>
          <w:sz w:val="24"/>
          <w:szCs w:val="24"/>
        </w:rPr>
        <w:t>, </w:t>
      </w:r>
      <w:r w:rsidRPr="00E87D01">
        <w:rPr>
          <w:rFonts w:ascii="Calibri" w:hAnsi="Calibri" w:cs="Calibri"/>
          <w:i/>
          <w:sz w:val="24"/>
          <w:szCs w:val="24"/>
        </w:rPr>
        <w:t>7</w:t>
      </w:r>
      <w:r w:rsidRPr="00E87D01">
        <w:rPr>
          <w:rFonts w:ascii="Calibri" w:hAnsi="Calibri" w:cs="Calibri"/>
          <w:sz w:val="24"/>
          <w:szCs w:val="24"/>
        </w:rPr>
        <w:t>(1), 25581.</w:t>
      </w:r>
    </w:p>
    <w:p w14:paraId="5949CA69" w14:textId="77777777" w:rsidR="00E87D01" w:rsidRPr="00E87D01" w:rsidRDefault="00E87D01" w:rsidP="00E87D01">
      <w:pPr>
        <w:numPr>
          <w:ilvl w:val="0"/>
          <w:numId w:val="1"/>
        </w:numPr>
        <w:spacing w:line="360" w:lineRule="auto"/>
        <w:jc w:val="both"/>
        <w:rPr>
          <w:rFonts w:ascii="Calibri" w:hAnsi="Calibri" w:cs="Calibri"/>
          <w:sz w:val="24"/>
          <w:szCs w:val="24"/>
        </w:rPr>
      </w:pPr>
      <w:r w:rsidRPr="00E87D01">
        <w:rPr>
          <w:rFonts w:ascii="Calibri" w:hAnsi="Calibri" w:cs="Calibri"/>
          <w:sz w:val="24"/>
          <w:szCs w:val="24"/>
        </w:rPr>
        <w:t>Glewwe, P., &amp; Kremer, M. (2006). Schools, teachers, and education outcomes in developing countries. </w:t>
      </w:r>
      <w:r w:rsidRPr="00E87D01">
        <w:rPr>
          <w:rFonts w:ascii="Calibri" w:hAnsi="Calibri" w:cs="Calibri"/>
          <w:i/>
          <w:sz w:val="24"/>
          <w:szCs w:val="24"/>
        </w:rPr>
        <w:t>Handbook of the Economics of Education</w:t>
      </w:r>
      <w:r w:rsidRPr="00E87D01">
        <w:rPr>
          <w:rFonts w:ascii="Calibri" w:hAnsi="Calibri" w:cs="Calibri"/>
          <w:sz w:val="24"/>
          <w:szCs w:val="24"/>
        </w:rPr>
        <w:t>, </w:t>
      </w:r>
      <w:r w:rsidRPr="00E87D01">
        <w:rPr>
          <w:rFonts w:ascii="Calibri" w:hAnsi="Calibri" w:cs="Calibri"/>
          <w:i/>
          <w:sz w:val="24"/>
          <w:szCs w:val="24"/>
        </w:rPr>
        <w:t>2</w:t>
      </w:r>
      <w:r w:rsidRPr="00E87D01">
        <w:rPr>
          <w:rFonts w:ascii="Calibri" w:hAnsi="Calibri" w:cs="Calibri"/>
          <w:sz w:val="24"/>
          <w:szCs w:val="24"/>
        </w:rPr>
        <w:t>, 945-1017.</w:t>
      </w:r>
    </w:p>
    <w:p w14:paraId="7EE6FE80" w14:textId="77777777" w:rsidR="00E87D01" w:rsidRPr="00E87D01" w:rsidRDefault="00E87D01" w:rsidP="00E87D01">
      <w:pPr>
        <w:numPr>
          <w:ilvl w:val="0"/>
          <w:numId w:val="1"/>
        </w:numPr>
        <w:spacing w:line="360" w:lineRule="auto"/>
        <w:jc w:val="both"/>
        <w:rPr>
          <w:rFonts w:ascii="Calibri" w:hAnsi="Calibri" w:cs="Calibri"/>
          <w:sz w:val="24"/>
          <w:szCs w:val="24"/>
        </w:rPr>
      </w:pPr>
      <w:r w:rsidRPr="00E87D01">
        <w:rPr>
          <w:rFonts w:ascii="Calibri" w:hAnsi="Calibri" w:cs="Calibri"/>
          <w:sz w:val="24"/>
          <w:szCs w:val="24"/>
        </w:rPr>
        <w:t xml:space="preserve">Yaya, S., Uthman, O. A., </w:t>
      </w:r>
      <w:proofErr w:type="spellStart"/>
      <w:r w:rsidRPr="00E87D01">
        <w:rPr>
          <w:rFonts w:ascii="Calibri" w:hAnsi="Calibri" w:cs="Calibri"/>
          <w:sz w:val="24"/>
          <w:szCs w:val="24"/>
        </w:rPr>
        <w:t>Okonofua</w:t>
      </w:r>
      <w:proofErr w:type="spellEnd"/>
      <w:r w:rsidRPr="00E87D01">
        <w:rPr>
          <w:rFonts w:ascii="Calibri" w:hAnsi="Calibri" w:cs="Calibri"/>
          <w:sz w:val="24"/>
          <w:szCs w:val="24"/>
        </w:rPr>
        <w:t>, F., &amp; Bishwajit, G. (2019). Decomposing the rural-urban gap in the factors of under-five mortality in sub-Saharan Africa? Evidence from 35 countries. </w:t>
      </w:r>
      <w:r w:rsidRPr="00E87D01">
        <w:rPr>
          <w:rFonts w:ascii="Calibri" w:hAnsi="Calibri" w:cs="Calibri"/>
          <w:i/>
          <w:sz w:val="24"/>
          <w:szCs w:val="24"/>
        </w:rPr>
        <w:t>BMC public health</w:t>
      </w:r>
      <w:r w:rsidRPr="00E87D01">
        <w:rPr>
          <w:rFonts w:ascii="Calibri" w:hAnsi="Calibri" w:cs="Calibri"/>
          <w:sz w:val="24"/>
          <w:szCs w:val="24"/>
        </w:rPr>
        <w:t>, </w:t>
      </w:r>
      <w:r w:rsidRPr="00E87D01">
        <w:rPr>
          <w:rFonts w:ascii="Calibri" w:hAnsi="Calibri" w:cs="Calibri"/>
          <w:i/>
          <w:sz w:val="24"/>
          <w:szCs w:val="24"/>
        </w:rPr>
        <w:t>19</w:t>
      </w:r>
      <w:r w:rsidRPr="00E87D01">
        <w:rPr>
          <w:rFonts w:ascii="Calibri" w:hAnsi="Calibri" w:cs="Calibri"/>
          <w:sz w:val="24"/>
          <w:szCs w:val="24"/>
        </w:rPr>
        <w:t>(1), 1-10.</w:t>
      </w:r>
    </w:p>
    <w:p w14:paraId="7EBE64F7" w14:textId="77777777" w:rsidR="00E87D01" w:rsidRPr="00E87D01" w:rsidRDefault="00E87D01" w:rsidP="00E87D01">
      <w:pPr>
        <w:numPr>
          <w:ilvl w:val="0"/>
          <w:numId w:val="1"/>
        </w:numPr>
        <w:spacing w:line="360" w:lineRule="auto"/>
        <w:jc w:val="both"/>
        <w:rPr>
          <w:rFonts w:ascii="Calibri" w:hAnsi="Calibri" w:cs="Calibri"/>
          <w:sz w:val="24"/>
          <w:szCs w:val="24"/>
        </w:rPr>
      </w:pPr>
      <w:r w:rsidRPr="00E87D01">
        <w:rPr>
          <w:rFonts w:ascii="Calibri" w:hAnsi="Calibri" w:cs="Calibri"/>
          <w:sz w:val="24"/>
          <w:szCs w:val="24"/>
        </w:rPr>
        <w:t xml:space="preserve">Wu, W., Orr-Burks, N., </w:t>
      </w:r>
      <w:proofErr w:type="spellStart"/>
      <w:r w:rsidRPr="00E87D01">
        <w:rPr>
          <w:rFonts w:ascii="Calibri" w:hAnsi="Calibri" w:cs="Calibri"/>
          <w:sz w:val="24"/>
          <w:szCs w:val="24"/>
        </w:rPr>
        <w:t>Karpilow</w:t>
      </w:r>
      <w:proofErr w:type="spellEnd"/>
      <w:r w:rsidRPr="00E87D01">
        <w:rPr>
          <w:rFonts w:ascii="Calibri" w:hAnsi="Calibri" w:cs="Calibri"/>
          <w:sz w:val="24"/>
          <w:szCs w:val="24"/>
        </w:rPr>
        <w:t>, J., &amp; Tripp, R. A. (2017). Development of improved vaccine cell lines against rotavirus. </w:t>
      </w:r>
      <w:r w:rsidRPr="00E87D01">
        <w:rPr>
          <w:rFonts w:ascii="Calibri" w:hAnsi="Calibri" w:cs="Calibri"/>
          <w:i/>
          <w:sz w:val="24"/>
          <w:szCs w:val="24"/>
        </w:rPr>
        <w:t>Scientific data</w:t>
      </w:r>
      <w:r w:rsidRPr="00E87D01">
        <w:rPr>
          <w:rFonts w:ascii="Calibri" w:hAnsi="Calibri" w:cs="Calibri"/>
          <w:sz w:val="24"/>
          <w:szCs w:val="24"/>
        </w:rPr>
        <w:t>, </w:t>
      </w:r>
      <w:r w:rsidRPr="00E87D01">
        <w:rPr>
          <w:rFonts w:ascii="Calibri" w:hAnsi="Calibri" w:cs="Calibri"/>
          <w:i/>
          <w:sz w:val="24"/>
          <w:szCs w:val="24"/>
        </w:rPr>
        <w:t>4</w:t>
      </w:r>
      <w:r w:rsidRPr="00E87D01">
        <w:rPr>
          <w:rFonts w:ascii="Calibri" w:hAnsi="Calibri" w:cs="Calibri"/>
          <w:sz w:val="24"/>
          <w:szCs w:val="24"/>
        </w:rPr>
        <w:t>(1), 1-12.</w:t>
      </w:r>
    </w:p>
    <w:p w14:paraId="69344A4B" w14:textId="77777777" w:rsidR="00E87D01" w:rsidRPr="00E87D01" w:rsidRDefault="00E87D01" w:rsidP="00E87D01">
      <w:pPr>
        <w:numPr>
          <w:ilvl w:val="0"/>
          <w:numId w:val="1"/>
        </w:numPr>
        <w:spacing w:line="360" w:lineRule="auto"/>
        <w:jc w:val="both"/>
        <w:rPr>
          <w:rFonts w:ascii="Calibri" w:hAnsi="Calibri" w:cs="Calibri"/>
          <w:sz w:val="24"/>
          <w:szCs w:val="24"/>
        </w:rPr>
      </w:pPr>
      <w:proofErr w:type="spellStart"/>
      <w:r w:rsidRPr="00E87D01">
        <w:rPr>
          <w:rFonts w:ascii="Calibri" w:hAnsi="Calibri" w:cs="Calibri"/>
          <w:sz w:val="24"/>
          <w:szCs w:val="24"/>
        </w:rPr>
        <w:t>Skansberg</w:t>
      </w:r>
      <w:proofErr w:type="spellEnd"/>
      <w:r w:rsidRPr="00E87D01">
        <w:rPr>
          <w:rFonts w:ascii="Calibri" w:hAnsi="Calibri" w:cs="Calibri"/>
          <w:sz w:val="24"/>
          <w:szCs w:val="24"/>
        </w:rPr>
        <w:t xml:space="preserve">, A., Sauer, M., Tan, M., </w:t>
      </w:r>
      <w:proofErr w:type="spellStart"/>
      <w:r w:rsidRPr="00E87D01">
        <w:rPr>
          <w:rFonts w:ascii="Calibri" w:hAnsi="Calibri" w:cs="Calibri"/>
          <w:sz w:val="24"/>
          <w:szCs w:val="24"/>
        </w:rPr>
        <w:t>Santosham</w:t>
      </w:r>
      <w:proofErr w:type="spellEnd"/>
      <w:r w:rsidRPr="00E87D01">
        <w:rPr>
          <w:rFonts w:ascii="Calibri" w:hAnsi="Calibri" w:cs="Calibri"/>
          <w:sz w:val="24"/>
          <w:szCs w:val="24"/>
        </w:rPr>
        <w:t>, M., &amp; Jennings, M. C. (2021). Product review of the rotavirus vaccines ROTASIIL, ROTAVAC, and Rotavin-M1. </w:t>
      </w:r>
      <w:r w:rsidRPr="00E87D01">
        <w:rPr>
          <w:rFonts w:ascii="Calibri" w:hAnsi="Calibri" w:cs="Calibri"/>
          <w:i/>
          <w:sz w:val="24"/>
          <w:szCs w:val="24"/>
        </w:rPr>
        <w:t xml:space="preserve">Human Vaccines &amp; </w:t>
      </w:r>
      <w:proofErr w:type="spellStart"/>
      <w:r w:rsidRPr="00E87D01">
        <w:rPr>
          <w:rFonts w:ascii="Calibri" w:hAnsi="Calibri" w:cs="Calibri"/>
          <w:i/>
          <w:sz w:val="24"/>
          <w:szCs w:val="24"/>
        </w:rPr>
        <w:t>Immunotherapeutics</w:t>
      </w:r>
      <w:proofErr w:type="spellEnd"/>
      <w:r w:rsidRPr="00E87D01">
        <w:rPr>
          <w:rFonts w:ascii="Calibri" w:hAnsi="Calibri" w:cs="Calibri"/>
          <w:sz w:val="24"/>
          <w:szCs w:val="24"/>
        </w:rPr>
        <w:t>, </w:t>
      </w:r>
      <w:r w:rsidRPr="00E87D01">
        <w:rPr>
          <w:rFonts w:ascii="Calibri" w:hAnsi="Calibri" w:cs="Calibri"/>
          <w:i/>
          <w:sz w:val="24"/>
          <w:szCs w:val="24"/>
        </w:rPr>
        <w:t>17</w:t>
      </w:r>
      <w:r w:rsidRPr="00E87D01">
        <w:rPr>
          <w:rFonts w:ascii="Calibri" w:hAnsi="Calibri" w:cs="Calibri"/>
          <w:sz w:val="24"/>
          <w:szCs w:val="24"/>
        </w:rPr>
        <w:t>(4), 1223-1234.</w:t>
      </w:r>
    </w:p>
    <w:p w14:paraId="1613151C" w14:textId="77777777" w:rsidR="00E87D01" w:rsidRPr="00E87D01" w:rsidRDefault="00E87D01" w:rsidP="00E87D01">
      <w:pPr>
        <w:numPr>
          <w:ilvl w:val="0"/>
          <w:numId w:val="1"/>
        </w:numPr>
        <w:spacing w:line="360" w:lineRule="auto"/>
        <w:jc w:val="both"/>
        <w:rPr>
          <w:rFonts w:ascii="Calibri" w:hAnsi="Calibri" w:cs="Calibri"/>
          <w:sz w:val="24"/>
          <w:szCs w:val="24"/>
        </w:rPr>
      </w:pPr>
      <w:r w:rsidRPr="00E87D01">
        <w:rPr>
          <w:rFonts w:ascii="Calibri" w:hAnsi="Calibri" w:cs="Calibri"/>
          <w:sz w:val="24"/>
          <w:szCs w:val="24"/>
        </w:rPr>
        <w:t>Mukherjee, A. K., Chowdhury, P., Bhattacharya, M. K., Ghosh, M., Rajendran, K., &amp; Ganguly, S. (2009). Hospital-based surveillance of enteric parasites in Kolkata. </w:t>
      </w:r>
      <w:r w:rsidRPr="00E87D01">
        <w:rPr>
          <w:rFonts w:ascii="Calibri" w:hAnsi="Calibri" w:cs="Calibri"/>
          <w:i/>
          <w:sz w:val="24"/>
          <w:szCs w:val="24"/>
        </w:rPr>
        <w:t>BMC research notes</w:t>
      </w:r>
      <w:r w:rsidRPr="00E87D01">
        <w:rPr>
          <w:rFonts w:ascii="Calibri" w:hAnsi="Calibri" w:cs="Calibri"/>
          <w:sz w:val="24"/>
          <w:szCs w:val="24"/>
        </w:rPr>
        <w:t>, </w:t>
      </w:r>
      <w:r w:rsidRPr="00E87D01">
        <w:rPr>
          <w:rFonts w:ascii="Calibri" w:hAnsi="Calibri" w:cs="Calibri"/>
          <w:i/>
          <w:sz w:val="24"/>
          <w:szCs w:val="24"/>
        </w:rPr>
        <w:t>2</w:t>
      </w:r>
      <w:r w:rsidRPr="00E87D01">
        <w:rPr>
          <w:rFonts w:ascii="Calibri" w:hAnsi="Calibri" w:cs="Calibri"/>
          <w:sz w:val="24"/>
          <w:szCs w:val="24"/>
        </w:rPr>
        <w:t>(1), 1-8.</w:t>
      </w:r>
    </w:p>
    <w:p w14:paraId="751DA24B" w14:textId="77777777" w:rsidR="00E87D01" w:rsidRPr="00E87D01" w:rsidRDefault="00E87D01" w:rsidP="00E87D01">
      <w:pPr>
        <w:numPr>
          <w:ilvl w:val="0"/>
          <w:numId w:val="1"/>
        </w:numPr>
        <w:spacing w:line="360" w:lineRule="auto"/>
        <w:jc w:val="both"/>
        <w:rPr>
          <w:rFonts w:ascii="Calibri" w:hAnsi="Calibri" w:cs="Calibri"/>
          <w:sz w:val="24"/>
          <w:szCs w:val="24"/>
        </w:rPr>
      </w:pPr>
      <w:proofErr w:type="spellStart"/>
      <w:r w:rsidRPr="00E87D01">
        <w:rPr>
          <w:rFonts w:ascii="Calibri" w:hAnsi="Calibri" w:cs="Calibri"/>
          <w:sz w:val="24"/>
          <w:szCs w:val="24"/>
        </w:rPr>
        <w:t>Soboksa</w:t>
      </w:r>
      <w:proofErr w:type="spellEnd"/>
      <w:r w:rsidRPr="00E87D01">
        <w:rPr>
          <w:rFonts w:ascii="Calibri" w:hAnsi="Calibri" w:cs="Calibri"/>
          <w:sz w:val="24"/>
          <w:szCs w:val="24"/>
        </w:rPr>
        <w:t>, N. E. (2021). Associations between improved water supply and sanitation usage and childhood diarrhea in Ethiopia: an analysis of the 2016 demographic and health survey. </w:t>
      </w:r>
      <w:r w:rsidRPr="00E87D01">
        <w:rPr>
          <w:rFonts w:ascii="Calibri" w:hAnsi="Calibri" w:cs="Calibri"/>
          <w:i/>
          <w:sz w:val="24"/>
          <w:szCs w:val="24"/>
        </w:rPr>
        <w:t>Environmental Health Insights</w:t>
      </w:r>
      <w:r w:rsidRPr="00E87D01">
        <w:rPr>
          <w:rFonts w:ascii="Calibri" w:hAnsi="Calibri" w:cs="Calibri"/>
          <w:sz w:val="24"/>
          <w:szCs w:val="24"/>
        </w:rPr>
        <w:t>, </w:t>
      </w:r>
      <w:r w:rsidRPr="00E87D01">
        <w:rPr>
          <w:rFonts w:ascii="Calibri" w:hAnsi="Calibri" w:cs="Calibri"/>
          <w:i/>
          <w:sz w:val="24"/>
          <w:szCs w:val="24"/>
        </w:rPr>
        <w:t>15</w:t>
      </w:r>
      <w:r w:rsidRPr="00E87D01">
        <w:rPr>
          <w:rFonts w:ascii="Calibri" w:hAnsi="Calibri" w:cs="Calibri"/>
          <w:sz w:val="24"/>
          <w:szCs w:val="24"/>
        </w:rPr>
        <w:t>, 11786302211002552.</w:t>
      </w:r>
    </w:p>
    <w:p w14:paraId="0CE81042" w14:textId="77777777" w:rsidR="00E87D01" w:rsidRPr="00E87D01" w:rsidRDefault="00E87D01" w:rsidP="00E87D01">
      <w:pPr>
        <w:numPr>
          <w:ilvl w:val="0"/>
          <w:numId w:val="1"/>
        </w:numPr>
        <w:spacing w:line="360" w:lineRule="auto"/>
        <w:jc w:val="both"/>
        <w:rPr>
          <w:rFonts w:ascii="Calibri" w:hAnsi="Calibri" w:cs="Calibri"/>
          <w:sz w:val="24"/>
          <w:szCs w:val="24"/>
        </w:rPr>
      </w:pPr>
      <w:r w:rsidRPr="00E87D01">
        <w:rPr>
          <w:rFonts w:ascii="Calibri" w:hAnsi="Calibri" w:cs="Calibri"/>
          <w:sz w:val="24"/>
          <w:szCs w:val="24"/>
        </w:rPr>
        <w:t xml:space="preserve">Brand, H. K., Hermans, P. W. M., &amp; de Groot, R. (2010). Host biomarkers and </w:t>
      </w:r>
      <w:proofErr w:type="spellStart"/>
      <w:r w:rsidRPr="00E87D01">
        <w:rPr>
          <w:rFonts w:ascii="Calibri" w:hAnsi="Calibri" w:cs="Calibri"/>
          <w:sz w:val="24"/>
          <w:szCs w:val="24"/>
        </w:rPr>
        <w:t>paediatric</w:t>
      </w:r>
      <w:proofErr w:type="spellEnd"/>
      <w:r w:rsidRPr="00E87D01">
        <w:rPr>
          <w:rFonts w:ascii="Calibri" w:hAnsi="Calibri" w:cs="Calibri"/>
          <w:sz w:val="24"/>
          <w:szCs w:val="24"/>
        </w:rPr>
        <w:t xml:space="preserve"> infectious diseases: from molecular profiles to clinical application. </w:t>
      </w:r>
      <w:r w:rsidRPr="00E87D01">
        <w:rPr>
          <w:rFonts w:ascii="Calibri" w:hAnsi="Calibri" w:cs="Calibri"/>
          <w:i/>
          <w:sz w:val="24"/>
          <w:szCs w:val="24"/>
        </w:rPr>
        <w:t>Hot topics in infection and immunity in children VI</w:t>
      </w:r>
      <w:r w:rsidRPr="00E87D01">
        <w:rPr>
          <w:rFonts w:ascii="Calibri" w:hAnsi="Calibri" w:cs="Calibri"/>
          <w:sz w:val="24"/>
          <w:szCs w:val="24"/>
        </w:rPr>
        <w:t>, 19-31.</w:t>
      </w:r>
    </w:p>
    <w:p w14:paraId="3DC474F1" w14:textId="77777777" w:rsidR="00E87D01" w:rsidRPr="00E87D01" w:rsidRDefault="00E87D01" w:rsidP="00E87D01">
      <w:pPr>
        <w:numPr>
          <w:ilvl w:val="0"/>
          <w:numId w:val="1"/>
        </w:numPr>
        <w:spacing w:line="360" w:lineRule="auto"/>
        <w:jc w:val="both"/>
        <w:rPr>
          <w:rFonts w:ascii="Calibri" w:hAnsi="Calibri" w:cs="Calibri"/>
          <w:sz w:val="24"/>
          <w:szCs w:val="24"/>
        </w:rPr>
      </w:pPr>
      <w:r w:rsidRPr="00E87D01">
        <w:rPr>
          <w:rFonts w:ascii="Calibri" w:hAnsi="Calibri" w:cs="Calibri"/>
          <w:sz w:val="24"/>
          <w:szCs w:val="24"/>
        </w:rPr>
        <w:t xml:space="preserve">van Diepen, A., Brand, H. K., de Waal, L., Bijl, M., Jong, V. L., Kuiken, T., ... &amp; </w:t>
      </w:r>
      <w:proofErr w:type="spellStart"/>
      <w:r w:rsidRPr="00E87D01">
        <w:rPr>
          <w:rFonts w:ascii="Calibri" w:hAnsi="Calibri" w:cs="Calibri"/>
          <w:sz w:val="24"/>
          <w:szCs w:val="24"/>
        </w:rPr>
        <w:t>Andeweg</w:t>
      </w:r>
      <w:proofErr w:type="spellEnd"/>
      <w:r w:rsidRPr="00E87D01">
        <w:rPr>
          <w:rFonts w:ascii="Calibri" w:hAnsi="Calibri" w:cs="Calibri"/>
          <w:sz w:val="24"/>
          <w:szCs w:val="24"/>
        </w:rPr>
        <w:t>, A. C. (2015). Host proteome correlates of vaccine-mediated enhanced disease in a mouse model of respiratory syncytial virus infection. </w:t>
      </w:r>
      <w:r w:rsidRPr="00E87D01">
        <w:rPr>
          <w:rFonts w:ascii="Calibri" w:hAnsi="Calibri" w:cs="Calibri"/>
          <w:i/>
          <w:sz w:val="24"/>
          <w:szCs w:val="24"/>
        </w:rPr>
        <w:t>Journal of Virology</w:t>
      </w:r>
      <w:r w:rsidRPr="00E87D01">
        <w:rPr>
          <w:rFonts w:ascii="Calibri" w:hAnsi="Calibri" w:cs="Calibri"/>
          <w:sz w:val="24"/>
          <w:szCs w:val="24"/>
        </w:rPr>
        <w:t>, </w:t>
      </w:r>
      <w:r w:rsidRPr="00E87D01">
        <w:rPr>
          <w:rFonts w:ascii="Calibri" w:hAnsi="Calibri" w:cs="Calibri"/>
          <w:i/>
          <w:sz w:val="24"/>
          <w:szCs w:val="24"/>
        </w:rPr>
        <w:t>89</w:t>
      </w:r>
      <w:r w:rsidRPr="00E87D01">
        <w:rPr>
          <w:rFonts w:ascii="Calibri" w:hAnsi="Calibri" w:cs="Calibri"/>
          <w:sz w:val="24"/>
          <w:szCs w:val="24"/>
        </w:rPr>
        <w:t>(9), 5022-5031.</w:t>
      </w:r>
    </w:p>
    <w:p w14:paraId="34C70789" w14:textId="77777777" w:rsidR="00E87D01" w:rsidRPr="00E87D01" w:rsidRDefault="00E87D01" w:rsidP="00E87D01">
      <w:pPr>
        <w:numPr>
          <w:ilvl w:val="0"/>
          <w:numId w:val="1"/>
        </w:numPr>
        <w:spacing w:line="360" w:lineRule="auto"/>
        <w:jc w:val="both"/>
        <w:rPr>
          <w:rFonts w:ascii="Calibri" w:hAnsi="Calibri" w:cs="Calibri"/>
          <w:sz w:val="24"/>
          <w:szCs w:val="24"/>
        </w:rPr>
      </w:pPr>
      <w:r w:rsidRPr="00E87D01">
        <w:rPr>
          <w:rFonts w:ascii="Calibri" w:hAnsi="Calibri" w:cs="Calibri"/>
          <w:sz w:val="24"/>
          <w:szCs w:val="24"/>
        </w:rPr>
        <w:t xml:space="preserve">Tie, H. T., Tan, Q., Luo, M. Z., Li, Q., Yu, J. L., &amp; Wu, Q. C. (2016). Zinc as an adjunct to antibiotics for the treatment of severe pneumonia in children&lt; 5 years: a meta-analysis of </w:t>
      </w:r>
      <w:proofErr w:type="spellStart"/>
      <w:r w:rsidRPr="00E87D01">
        <w:rPr>
          <w:rFonts w:ascii="Calibri" w:hAnsi="Calibri" w:cs="Calibri"/>
          <w:sz w:val="24"/>
          <w:szCs w:val="24"/>
        </w:rPr>
        <w:t>randomised</w:t>
      </w:r>
      <w:proofErr w:type="spellEnd"/>
      <w:r w:rsidRPr="00E87D01">
        <w:rPr>
          <w:rFonts w:ascii="Calibri" w:hAnsi="Calibri" w:cs="Calibri"/>
          <w:sz w:val="24"/>
          <w:szCs w:val="24"/>
        </w:rPr>
        <w:t>-controlled trials. </w:t>
      </w:r>
      <w:r w:rsidRPr="00E87D01">
        <w:rPr>
          <w:rFonts w:ascii="Calibri" w:hAnsi="Calibri" w:cs="Calibri"/>
          <w:i/>
          <w:sz w:val="24"/>
          <w:szCs w:val="24"/>
        </w:rPr>
        <w:t>British Journal of Nutrition</w:t>
      </w:r>
      <w:r w:rsidRPr="00E87D01">
        <w:rPr>
          <w:rFonts w:ascii="Calibri" w:hAnsi="Calibri" w:cs="Calibri"/>
          <w:sz w:val="24"/>
          <w:szCs w:val="24"/>
        </w:rPr>
        <w:t>, </w:t>
      </w:r>
      <w:r w:rsidRPr="00E87D01">
        <w:rPr>
          <w:rFonts w:ascii="Calibri" w:hAnsi="Calibri" w:cs="Calibri"/>
          <w:i/>
          <w:sz w:val="24"/>
          <w:szCs w:val="24"/>
        </w:rPr>
        <w:t>115</w:t>
      </w:r>
      <w:r w:rsidRPr="00E87D01">
        <w:rPr>
          <w:rFonts w:ascii="Calibri" w:hAnsi="Calibri" w:cs="Calibri"/>
          <w:sz w:val="24"/>
          <w:szCs w:val="24"/>
        </w:rPr>
        <w:t>(5), 807-816.</w:t>
      </w:r>
    </w:p>
    <w:p w14:paraId="5278DF45" w14:textId="77777777" w:rsidR="00E87D01" w:rsidRPr="00E87D01" w:rsidRDefault="00E87D01" w:rsidP="00E87D01">
      <w:pPr>
        <w:numPr>
          <w:ilvl w:val="0"/>
          <w:numId w:val="1"/>
        </w:numPr>
        <w:spacing w:line="360" w:lineRule="auto"/>
        <w:jc w:val="both"/>
        <w:rPr>
          <w:rFonts w:ascii="Calibri" w:hAnsi="Calibri" w:cs="Calibri"/>
          <w:sz w:val="24"/>
          <w:szCs w:val="24"/>
        </w:rPr>
      </w:pPr>
      <w:r w:rsidRPr="00E87D01">
        <w:rPr>
          <w:rFonts w:ascii="Calibri" w:hAnsi="Calibri" w:cs="Calibri"/>
          <w:sz w:val="24"/>
          <w:szCs w:val="24"/>
        </w:rPr>
        <w:t>Liu, L., Li, Q., Lee, R. A., Friberg, I. K., Perin, J., Walker, N., &amp; Black, R. E. (2011). Trends in causes of death among children under 5 in Bangladesh, 1993-2004: an exercise applying a standardized computer algorithm to assign causes of death using verbal autopsy data. </w:t>
      </w:r>
      <w:r w:rsidRPr="00E87D01">
        <w:rPr>
          <w:rFonts w:ascii="Calibri" w:hAnsi="Calibri" w:cs="Calibri"/>
          <w:i/>
          <w:sz w:val="24"/>
          <w:szCs w:val="24"/>
        </w:rPr>
        <w:t>Population health metrics</w:t>
      </w:r>
      <w:r w:rsidRPr="00E87D01">
        <w:rPr>
          <w:rFonts w:ascii="Calibri" w:hAnsi="Calibri" w:cs="Calibri"/>
          <w:sz w:val="24"/>
          <w:szCs w:val="24"/>
        </w:rPr>
        <w:t>, </w:t>
      </w:r>
      <w:r w:rsidRPr="00E87D01">
        <w:rPr>
          <w:rFonts w:ascii="Calibri" w:hAnsi="Calibri" w:cs="Calibri"/>
          <w:i/>
          <w:sz w:val="24"/>
          <w:szCs w:val="24"/>
        </w:rPr>
        <w:t>9</w:t>
      </w:r>
      <w:r w:rsidRPr="00E87D01">
        <w:rPr>
          <w:rFonts w:ascii="Calibri" w:hAnsi="Calibri" w:cs="Calibri"/>
          <w:sz w:val="24"/>
          <w:szCs w:val="24"/>
        </w:rPr>
        <w:t>, 1-11.</w:t>
      </w:r>
    </w:p>
    <w:p w14:paraId="021A455E" w14:textId="77777777" w:rsidR="00E87D01" w:rsidRPr="00E87D01" w:rsidRDefault="00E87D01" w:rsidP="00E87D01">
      <w:pPr>
        <w:numPr>
          <w:ilvl w:val="0"/>
          <w:numId w:val="1"/>
        </w:numPr>
        <w:spacing w:line="360" w:lineRule="auto"/>
        <w:jc w:val="both"/>
        <w:rPr>
          <w:rFonts w:ascii="Calibri" w:hAnsi="Calibri" w:cs="Calibri"/>
          <w:sz w:val="24"/>
          <w:szCs w:val="24"/>
        </w:rPr>
      </w:pPr>
      <w:r w:rsidRPr="00E87D01">
        <w:rPr>
          <w:rFonts w:ascii="Calibri" w:hAnsi="Calibri" w:cs="Calibri"/>
          <w:sz w:val="24"/>
          <w:szCs w:val="24"/>
        </w:rPr>
        <w:t xml:space="preserve">Fischer Walker, C. L., Aryee, M. J., Boschi-Pinto, C., &amp; Black, R. E. (2012). Estimating diarrhea mortality among young children in </w:t>
      </w:r>
      <w:proofErr w:type="gramStart"/>
      <w:r w:rsidRPr="00E87D01">
        <w:rPr>
          <w:rFonts w:ascii="Calibri" w:hAnsi="Calibri" w:cs="Calibri"/>
          <w:sz w:val="24"/>
          <w:szCs w:val="24"/>
        </w:rPr>
        <w:t>low and middle income</w:t>
      </w:r>
      <w:proofErr w:type="gramEnd"/>
      <w:r w:rsidRPr="00E87D01">
        <w:rPr>
          <w:rFonts w:ascii="Calibri" w:hAnsi="Calibri" w:cs="Calibri"/>
          <w:sz w:val="24"/>
          <w:szCs w:val="24"/>
        </w:rPr>
        <w:t xml:space="preserve"> countries. </w:t>
      </w:r>
      <w:proofErr w:type="spellStart"/>
      <w:r w:rsidRPr="00E87D01">
        <w:rPr>
          <w:rFonts w:ascii="Calibri" w:hAnsi="Calibri" w:cs="Calibri"/>
          <w:i/>
          <w:sz w:val="24"/>
          <w:szCs w:val="24"/>
        </w:rPr>
        <w:t>PloS</w:t>
      </w:r>
      <w:proofErr w:type="spellEnd"/>
      <w:r w:rsidRPr="00E87D01">
        <w:rPr>
          <w:rFonts w:ascii="Calibri" w:hAnsi="Calibri" w:cs="Calibri"/>
          <w:i/>
          <w:sz w:val="24"/>
          <w:szCs w:val="24"/>
        </w:rPr>
        <w:t xml:space="preserve"> one</w:t>
      </w:r>
      <w:r w:rsidRPr="00E87D01">
        <w:rPr>
          <w:rFonts w:ascii="Calibri" w:hAnsi="Calibri" w:cs="Calibri"/>
          <w:sz w:val="24"/>
          <w:szCs w:val="24"/>
        </w:rPr>
        <w:t>, </w:t>
      </w:r>
      <w:r w:rsidRPr="00E87D01">
        <w:rPr>
          <w:rFonts w:ascii="Calibri" w:hAnsi="Calibri" w:cs="Calibri"/>
          <w:i/>
          <w:sz w:val="24"/>
          <w:szCs w:val="24"/>
        </w:rPr>
        <w:t>7</w:t>
      </w:r>
      <w:r w:rsidRPr="00E87D01">
        <w:rPr>
          <w:rFonts w:ascii="Calibri" w:hAnsi="Calibri" w:cs="Calibri"/>
          <w:sz w:val="24"/>
          <w:szCs w:val="24"/>
        </w:rPr>
        <w:t>(1), e29151.</w:t>
      </w:r>
    </w:p>
    <w:p w14:paraId="44E3DED2" w14:textId="77777777" w:rsidR="00E87D01" w:rsidRPr="00E87D01" w:rsidRDefault="00E87D01" w:rsidP="00E87D01">
      <w:pPr>
        <w:numPr>
          <w:ilvl w:val="0"/>
          <w:numId w:val="1"/>
        </w:numPr>
        <w:spacing w:line="360" w:lineRule="auto"/>
        <w:jc w:val="both"/>
        <w:rPr>
          <w:rFonts w:ascii="Calibri" w:hAnsi="Calibri" w:cs="Calibri"/>
          <w:sz w:val="24"/>
          <w:szCs w:val="24"/>
        </w:rPr>
      </w:pPr>
      <w:proofErr w:type="spellStart"/>
      <w:r w:rsidRPr="00E87D01">
        <w:rPr>
          <w:rFonts w:ascii="Calibri" w:hAnsi="Calibri" w:cs="Calibri"/>
          <w:sz w:val="24"/>
          <w:szCs w:val="24"/>
        </w:rPr>
        <w:t>Amek</w:t>
      </w:r>
      <w:proofErr w:type="spellEnd"/>
      <w:r w:rsidRPr="00E87D01">
        <w:rPr>
          <w:rFonts w:ascii="Calibri" w:hAnsi="Calibri" w:cs="Calibri"/>
          <w:sz w:val="24"/>
          <w:szCs w:val="24"/>
        </w:rPr>
        <w:t xml:space="preserve">, N. O., Odhiambo, F. O., </w:t>
      </w:r>
      <w:proofErr w:type="spellStart"/>
      <w:r w:rsidRPr="00E87D01">
        <w:rPr>
          <w:rFonts w:ascii="Calibri" w:hAnsi="Calibri" w:cs="Calibri"/>
          <w:sz w:val="24"/>
          <w:szCs w:val="24"/>
        </w:rPr>
        <w:t>Khagayi</w:t>
      </w:r>
      <w:proofErr w:type="spellEnd"/>
      <w:r w:rsidRPr="00E87D01">
        <w:rPr>
          <w:rFonts w:ascii="Calibri" w:hAnsi="Calibri" w:cs="Calibri"/>
          <w:sz w:val="24"/>
          <w:szCs w:val="24"/>
        </w:rPr>
        <w:t xml:space="preserve">, S., </w:t>
      </w:r>
      <w:proofErr w:type="spellStart"/>
      <w:r w:rsidRPr="00E87D01">
        <w:rPr>
          <w:rFonts w:ascii="Calibri" w:hAnsi="Calibri" w:cs="Calibri"/>
          <w:sz w:val="24"/>
          <w:szCs w:val="24"/>
        </w:rPr>
        <w:t>Moige</w:t>
      </w:r>
      <w:proofErr w:type="spellEnd"/>
      <w:r w:rsidRPr="00E87D01">
        <w:rPr>
          <w:rFonts w:ascii="Calibri" w:hAnsi="Calibri" w:cs="Calibri"/>
          <w:sz w:val="24"/>
          <w:szCs w:val="24"/>
        </w:rPr>
        <w:t>, H., Orwa, G., Hamel, M. J., ... &amp; Laserson, K. F. (2014). Childhood cause-specific mortality in rural Western Kenya: application of the InterVA-4 model. </w:t>
      </w:r>
      <w:r w:rsidRPr="00E87D01">
        <w:rPr>
          <w:rFonts w:ascii="Calibri" w:hAnsi="Calibri" w:cs="Calibri"/>
          <w:i/>
          <w:sz w:val="24"/>
          <w:szCs w:val="24"/>
        </w:rPr>
        <w:t>Global health action</w:t>
      </w:r>
      <w:r w:rsidRPr="00E87D01">
        <w:rPr>
          <w:rFonts w:ascii="Calibri" w:hAnsi="Calibri" w:cs="Calibri"/>
          <w:sz w:val="24"/>
          <w:szCs w:val="24"/>
        </w:rPr>
        <w:t>, </w:t>
      </w:r>
      <w:r w:rsidRPr="00E87D01">
        <w:rPr>
          <w:rFonts w:ascii="Calibri" w:hAnsi="Calibri" w:cs="Calibri"/>
          <w:i/>
          <w:sz w:val="24"/>
          <w:szCs w:val="24"/>
        </w:rPr>
        <w:t>7</w:t>
      </w:r>
      <w:r w:rsidRPr="00E87D01">
        <w:rPr>
          <w:rFonts w:ascii="Calibri" w:hAnsi="Calibri" w:cs="Calibri"/>
          <w:sz w:val="24"/>
          <w:szCs w:val="24"/>
        </w:rPr>
        <w:t>(1), 25581.</w:t>
      </w:r>
    </w:p>
    <w:p w14:paraId="74E7F68E" w14:textId="77777777" w:rsidR="00E87D01" w:rsidRPr="00E87D01" w:rsidRDefault="00E87D01" w:rsidP="00E87D01">
      <w:pPr>
        <w:numPr>
          <w:ilvl w:val="0"/>
          <w:numId w:val="1"/>
        </w:numPr>
        <w:spacing w:line="360" w:lineRule="auto"/>
        <w:jc w:val="both"/>
        <w:rPr>
          <w:rFonts w:ascii="Calibri" w:hAnsi="Calibri" w:cs="Calibri"/>
          <w:sz w:val="24"/>
          <w:szCs w:val="24"/>
        </w:rPr>
      </w:pPr>
      <w:r w:rsidRPr="00E87D01">
        <w:rPr>
          <w:rFonts w:ascii="Calibri" w:hAnsi="Calibri" w:cs="Calibri"/>
          <w:sz w:val="24"/>
          <w:szCs w:val="24"/>
        </w:rPr>
        <w:t xml:space="preserve">Black, R. E., Morris, S. S., &amp; Bryce, J. (2003). Where and why are 10 million children dying every </w:t>
      </w:r>
      <w:proofErr w:type="gramStart"/>
      <w:r w:rsidRPr="00E87D01">
        <w:rPr>
          <w:rFonts w:ascii="Calibri" w:hAnsi="Calibri" w:cs="Calibri"/>
          <w:sz w:val="24"/>
          <w:szCs w:val="24"/>
        </w:rPr>
        <w:t>year?.</w:t>
      </w:r>
      <w:proofErr w:type="gramEnd"/>
      <w:r w:rsidRPr="00E87D01">
        <w:rPr>
          <w:rFonts w:ascii="Calibri" w:hAnsi="Calibri" w:cs="Calibri"/>
          <w:sz w:val="24"/>
          <w:szCs w:val="24"/>
        </w:rPr>
        <w:t> </w:t>
      </w:r>
      <w:r w:rsidRPr="00E87D01">
        <w:rPr>
          <w:rFonts w:ascii="Calibri" w:hAnsi="Calibri" w:cs="Calibri"/>
          <w:i/>
          <w:iCs/>
          <w:sz w:val="24"/>
          <w:szCs w:val="24"/>
        </w:rPr>
        <w:t>The lancet</w:t>
      </w:r>
      <w:r w:rsidRPr="00E87D01">
        <w:rPr>
          <w:rFonts w:ascii="Calibri" w:hAnsi="Calibri" w:cs="Calibri"/>
          <w:sz w:val="24"/>
          <w:szCs w:val="24"/>
        </w:rPr>
        <w:t>, </w:t>
      </w:r>
      <w:r w:rsidRPr="00E87D01">
        <w:rPr>
          <w:rFonts w:ascii="Calibri" w:hAnsi="Calibri" w:cs="Calibri"/>
          <w:i/>
          <w:iCs/>
          <w:sz w:val="24"/>
          <w:szCs w:val="24"/>
        </w:rPr>
        <w:t>361</w:t>
      </w:r>
      <w:r w:rsidRPr="00E87D01">
        <w:rPr>
          <w:rFonts w:ascii="Calibri" w:hAnsi="Calibri" w:cs="Calibri"/>
          <w:sz w:val="24"/>
          <w:szCs w:val="24"/>
        </w:rPr>
        <w:t>(9376), 2226-2234.</w:t>
      </w:r>
    </w:p>
    <w:p w14:paraId="01EA9562" w14:textId="77777777" w:rsidR="00E87D01" w:rsidRPr="00E87D01" w:rsidRDefault="00E87D01" w:rsidP="00E87D01">
      <w:pPr>
        <w:numPr>
          <w:ilvl w:val="0"/>
          <w:numId w:val="1"/>
        </w:numPr>
        <w:spacing w:line="360" w:lineRule="auto"/>
        <w:jc w:val="both"/>
        <w:rPr>
          <w:rFonts w:ascii="Calibri" w:hAnsi="Calibri" w:cs="Calibri"/>
          <w:sz w:val="24"/>
          <w:szCs w:val="24"/>
        </w:rPr>
      </w:pPr>
      <w:proofErr w:type="spellStart"/>
      <w:r w:rsidRPr="00E87D01">
        <w:rPr>
          <w:rFonts w:ascii="Calibri" w:hAnsi="Calibri" w:cs="Calibri"/>
          <w:sz w:val="24"/>
          <w:szCs w:val="24"/>
        </w:rPr>
        <w:t>Iips</w:t>
      </w:r>
      <w:proofErr w:type="spellEnd"/>
      <w:r w:rsidRPr="00E87D01">
        <w:rPr>
          <w:rFonts w:ascii="Calibri" w:hAnsi="Calibri" w:cs="Calibri"/>
          <w:sz w:val="24"/>
          <w:szCs w:val="24"/>
        </w:rPr>
        <w:t>, I. (2017). National family health survey (NFHS-4), 2015–16. International Institute for Population Sciences (IIPS), Mumbai, India, 791-846.</w:t>
      </w:r>
    </w:p>
    <w:p w14:paraId="1F718461" w14:textId="77777777" w:rsidR="00E87D01" w:rsidRPr="00E87D01" w:rsidRDefault="00E87D01" w:rsidP="00E87D01">
      <w:pPr>
        <w:numPr>
          <w:ilvl w:val="0"/>
          <w:numId w:val="1"/>
        </w:numPr>
        <w:spacing w:line="360" w:lineRule="auto"/>
        <w:jc w:val="both"/>
        <w:rPr>
          <w:rFonts w:ascii="Calibri" w:hAnsi="Calibri" w:cs="Calibri"/>
          <w:sz w:val="24"/>
          <w:szCs w:val="24"/>
        </w:rPr>
      </w:pPr>
      <w:r w:rsidRPr="00E87D01">
        <w:rPr>
          <w:rFonts w:ascii="Calibri" w:hAnsi="Calibri" w:cs="Calibri"/>
          <w:sz w:val="24"/>
          <w:szCs w:val="24"/>
        </w:rPr>
        <w:t>Ahmad, O. B., Lopez, A. D., &amp; Inoue, M. (2000). The decline in child mortality: a reappraisal. </w:t>
      </w:r>
      <w:r w:rsidRPr="00E87D01">
        <w:rPr>
          <w:rFonts w:ascii="Calibri" w:hAnsi="Calibri" w:cs="Calibri"/>
          <w:i/>
          <w:iCs/>
          <w:sz w:val="24"/>
          <w:szCs w:val="24"/>
        </w:rPr>
        <w:t>Bulletin of the World Health Organization</w:t>
      </w:r>
      <w:r w:rsidRPr="00E87D01">
        <w:rPr>
          <w:rFonts w:ascii="Calibri" w:hAnsi="Calibri" w:cs="Calibri"/>
          <w:sz w:val="24"/>
          <w:szCs w:val="24"/>
        </w:rPr>
        <w:t>, </w:t>
      </w:r>
      <w:r w:rsidRPr="00E87D01">
        <w:rPr>
          <w:rFonts w:ascii="Calibri" w:hAnsi="Calibri" w:cs="Calibri"/>
          <w:i/>
          <w:iCs/>
          <w:sz w:val="24"/>
          <w:szCs w:val="24"/>
        </w:rPr>
        <w:t>78</w:t>
      </w:r>
      <w:r w:rsidRPr="00E87D01">
        <w:rPr>
          <w:rFonts w:ascii="Calibri" w:hAnsi="Calibri" w:cs="Calibri"/>
          <w:sz w:val="24"/>
          <w:szCs w:val="24"/>
        </w:rPr>
        <w:t>, 1175-1191.</w:t>
      </w:r>
    </w:p>
    <w:p w14:paraId="60F0446C" w14:textId="77777777" w:rsidR="00E87D01" w:rsidRPr="00E87D01" w:rsidRDefault="00E87D01" w:rsidP="00E87D01">
      <w:pPr>
        <w:numPr>
          <w:ilvl w:val="0"/>
          <w:numId w:val="1"/>
        </w:numPr>
        <w:spacing w:line="360" w:lineRule="auto"/>
        <w:jc w:val="both"/>
        <w:rPr>
          <w:rFonts w:ascii="Calibri" w:hAnsi="Calibri" w:cs="Calibri"/>
          <w:sz w:val="24"/>
          <w:szCs w:val="24"/>
        </w:rPr>
      </w:pPr>
      <w:r w:rsidRPr="00E87D01">
        <w:rPr>
          <w:rFonts w:ascii="Calibri" w:hAnsi="Calibri" w:cs="Calibri"/>
          <w:sz w:val="24"/>
          <w:szCs w:val="24"/>
        </w:rPr>
        <w:t xml:space="preserve">Caulfield, L. E., de Onis, M., </w:t>
      </w:r>
      <w:proofErr w:type="spellStart"/>
      <w:r w:rsidRPr="00E87D01">
        <w:rPr>
          <w:rFonts w:ascii="Calibri" w:hAnsi="Calibri" w:cs="Calibri"/>
          <w:sz w:val="24"/>
          <w:szCs w:val="24"/>
        </w:rPr>
        <w:t>Blössner</w:t>
      </w:r>
      <w:proofErr w:type="spellEnd"/>
      <w:r w:rsidRPr="00E87D01">
        <w:rPr>
          <w:rFonts w:ascii="Calibri" w:hAnsi="Calibri" w:cs="Calibri"/>
          <w:sz w:val="24"/>
          <w:szCs w:val="24"/>
        </w:rPr>
        <w:t>, M., &amp; Black, R. E. (2004). Undernutrition as an underlying cause of child deaths associated with diarrhea, pneumonia, malaria, and measles. </w:t>
      </w:r>
      <w:r w:rsidRPr="00E87D01">
        <w:rPr>
          <w:rFonts w:ascii="Calibri" w:hAnsi="Calibri" w:cs="Calibri"/>
          <w:i/>
          <w:iCs/>
          <w:sz w:val="24"/>
          <w:szCs w:val="24"/>
        </w:rPr>
        <w:t>The American journal of clinical nutrition</w:t>
      </w:r>
      <w:r w:rsidRPr="00E87D01">
        <w:rPr>
          <w:rFonts w:ascii="Calibri" w:hAnsi="Calibri" w:cs="Calibri"/>
          <w:sz w:val="24"/>
          <w:szCs w:val="24"/>
        </w:rPr>
        <w:t>, </w:t>
      </w:r>
      <w:r w:rsidRPr="00E87D01">
        <w:rPr>
          <w:rFonts w:ascii="Calibri" w:hAnsi="Calibri" w:cs="Calibri"/>
          <w:i/>
          <w:iCs/>
          <w:sz w:val="24"/>
          <w:szCs w:val="24"/>
        </w:rPr>
        <w:t>80</w:t>
      </w:r>
      <w:r w:rsidRPr="00E87D01">
        <w:rPr>
          <w:rFonts w:ascii="Calibri" w:hAnsi="Calibri" w:cs="Calibri"/>
          <w:sz w:val="24"/>
          <w:szCs w:val="24"/>
        </w:rPr>
        <w:t>(1), 193-198.</w:t>
      </w:r>
    </w:p>
    <w:p w14:paraId="7C7DC324" w14:textId="77777777" w:rsidR="00E87D01" w:rsidRPr="00E87D01" w:rsidRDefault="00E87D01" w:rsidP="00E87D01">
      <w:pPr>
        <w:numPr>
          <w:ilvl w:val="0"/>
          <w:numId w:val="1"/>
        </w:numPr>
        <w:spacing w:line="360" w:lineRule="auto"/>
        <w:jc w:val="both"/>
        <w:rPr>
          <w:rFonts w:ascii="Calibri" w:hAnsi="Calibri" w:cs="Calibri"/>
          <w:sz w:val="24"/>
          <w:szCs w:val="24"/>
        </w:rPr>
      </w:pPr>
      <w:r w:rsidRPr="00E87D01">
        <w:rPr>
          <w:rFonts w:ascii="Calibri" w:hAnsi="Calibri" w:cs="Calibri"/>
          <w:sz w:val="24"/>
          <w:szCs w:val="24"/>
        </w:rPr>
        <w:t>Dhaka, B. National Institute of Population Research and Training (NIPORT), and ICF Mitra and Associates, ICF international. Bangladesh demographic and health survey 2017-18 Dhaka, Bangladesh, and Rockville, Maryland, USA: NIPORT and ICF; 2020.</w:t>
      </w:r>
    </w:p>
    <w:p w14:paraId="7FB42918" w14:textId="77777777" w:rsidR="00E87D01" w:rsidRPr="00E87D01" w:rsidRDefault="00E87D01" w:rsidP="00E87D01">
      <w:pPr>
        <w:numPr>
          <w:ilvl w:val="0"/>
          <w:numId w:val="1"/>
        </w:numPr>
        <w:spacing w:line="360" w:lineRule="auto"/>
        <w:jc w:val="both"/>
        <w:rPr>
          <w:rFonts w:ascii="Calibri" w:hAnsi="Calibri" w:cs="Calibri"/>
          <w:sz w:val="24"/>
          <w:szCs w:val="24"/>
        </w:rPr>
      </w:pPr>
      <w:r w:rsidRPr="00E87D01">
        <w:rPr>
          <w:rFonts w:ascii="Calibri" w:hAnsi="Calibri" w:cs="Calibri"/>
          <w:sz w:val="24"/>
          <w:szCs w:val="24"/>
        </w:rPr>
        <w:t>Dhaka, B. National Institute of Population Research and Training (NIPORT), and ICF Mitra and Associates, ICF international. Bangladesh demographic and health survey 2017-18 Dhaka, Bangladesh, and Rockville, Maryland, USA: NIPORT and ICF; 2020.</w:t>
      </w:r>
    </w:p>
    <w:p w14:paraId="3D998903" w14:textId="77777777" w:rsidR="00E87D01" w:rsidRPr="00E87D01" w:rsidRDefault="00E87D01" w:rsidP="00E87D01">
      <w:pPr>
        <w:numPr>
          <w:ilvl w:val="0"/>
          <w:numId w:val="1"/>
        </w:numPr>
        <w:spacing w:line="360" w:lineRule="auto"/>
        <w:jc w:val="both"/>
        <w:rPr>
          <w:rFonts w:ascii="Calibri" w:hAnsi="Calibri" w:cs="Calibri"/>
          <w:sz w:val="24"/>
          <w:szCs w:val="24"/>
        </w:rPr>
      </w:pPr>
      <w:r w:rsidRPr="00E87D01">
        <w:rPr>
          <w:rFonts w:ascii="Calibri" w:hAnsi="Calibri" w:cs="Calibri"/>
          <w:sz w:val="24"/>
          <w:szCs w:val="24"/>
        </w:rPr>
        <w:t>National Institute of Population Research and Training (NIPORT), and ICF. 2020. Bangladesh Demographic and Health Survey 2017-18. Dhaka, Bangladesh, and Rockville, Maryland, USA: NIPORT and ICF.</w:t>
      </w:r>
    </w:p>
    <w:p w14:paraId="462A0557" w14:textId="77777777" w:rsidR="00E87D01" w:rsidRPr="00E87D01" w:rsidRDefault="00E87D01" w:rsidP="00E87D01">
      <w:pPr>
        <w:numPr>
          <w:ilvl w:val="0"/>
          <w:numId w:val="1"/>
        </w:numPr>
        <w:spacing w:line="360" w:lineRule="auto"/>
        <w:jc w:val="both"/>
        <w:rPr>
          <w:rFonts w:ascii="Calibri" w:hAnsi="Calibri" w:cs="Calibri"/>
          <w:sz w:val="24"/>
          <w:szCs w:val="24"/>
        </w:rPr>
      </w:pPr>
      <w:r w:rsidRPr="00E87D01">
        <w:rPr>
          <w:rFonts w:ascii="Calibri" w:hAnsi="Calibri" w:cs="Calibri"/>
          <w:sz w:val="24"/>
          <w:szCs w:val="24"/>
        </w:rPr>
        <w:t>National Institute of Population Research and Training - NIPORT/Bangladesh, Mitra and Associates/Bangladesh, and ICF International. 2013. Bangladesh Demographic and Health Survey 2011. Dhaka, Bangladesh: NIPORT, Mitra and Associates, and ICF International.</w:t>
      </w:r>
    </w:p>
    <w:p w14:paraId="551BBEDC" w14:textId="77777777" w:rsidR="00E87D01" w:rsidRPr="00E87D01" w:rsidRDefault="00E87D01" w:rsidP="00E87D01">
      <w:pPr>
        <w:numPr>
          <w:ilvl w:val="0"/>
          <w:numId w:val="1"/>
        </w:numPr>
        <w:spacing w:line="360" w:lineRule="auto"/>
        <w:jc w:val="both"/>
        <w:rPr>
          <w:rFonts w:ascii="Calibri" w:hAnsi="Calibri" w:cs="Calibri"/>
          <w:sz w:val="24"/>
          <w:szCs w:val="24"/>
        </w:rPr>
      </w:pPr>
      <w:r w:rsidRPr="00E87D01">
        <w:rPr>
          <w:rFonts w:ascii="Calibri" w:hAnsi="Calibri" w:cs="Calibri"/>
          <w:sz w:val="24"/>
          <w:szCs w:val="24"/>
        </w:rPr>
        <w:t xml:space="preserve">Halim, A., </w:t>
      </w:r>
      <w:proofErr w:type="spellStart"/>
      <w:r w:rsidRPr="00E87D01">
        <w:rPr>
          <w:rFonts w:ascii="Calibri" w:hAnsi="Calibri" w:cs="Calibri"/>
          <w:sz w:val="24"/>
          <w:szCs w:val="24"/>
        </w:rPr>
        <w:t>Dewez</w:t>
      </w:r>
      <w:proofErr w:type="spellEnd"/>
      <w:r w:rsidRPr="00E87D01">
        <w:rPr>
          <w:rFonts w:ascii="Calibri" w:hAnsi="Calibri" w:cs="Calibri"/>
          <w:sz w:val="24"/>
          <w:szCs w:val="24"/>
        </w:rPr>
        <w:t>, J. E., Biswas, A., Rahman, F., White, S., &amp; van den Broek, N. (2016). When, where, and why are babies dying? Neonatal death surveillance and review in Bangladesh. </w:t>
      </w:r>
      <w:proofErr w:type="spellStart"/>
      <w:r w:rsidRPr="00E87D01">
        <w:rPr>
          <w:rFonts w:ascii="Calibri" w:hAnsi="Calibri" w:cs="Calibri"/>
          <w:i/>
          <w:iCs/>
          <w:sz w:val="24"/>
          <w:szCs w:val="24"/>
        </w:rPr>
        <w:t>PloS</w:t>
      </w:r>
      <w:proofErr w:type="spellEnd"/>
      <w:r w:rsidRPr="00E87D01">
        <w:rPr>
          <w:rFonts w:ascii="Calibri" w:hAnsi="Calibri" w:cs="Calibri"/>
          <w:i/>
          <w:iCs/>
          <w:sz w:val="24"/>
          <w:szCs w:val="24"/>
        </w:rPr>
        <w:t xml:space="preserve"> one</w:t>
      </w:r>
      <w:r w:rsidRPr="00E87D01">
        <w:rPr>
          <w:rFonts w:ascii="Calibri" w:hAnsi="Calibri" w:cs="Calibri"/>
          <w:sz w:val="24"/>
          <w:szCs w:val="24"/>
        </w:rPr>
        <w:t>, </w:t>
      </w:r>
      <w:r w:rsidRPr="00E87D01">
        <w:rPr>
          <w:rFonts w:ascii="Calibri" w:hAnsi="Calibri" w:cs="Calibri"/>
          <w:i/>
          <w:iCs/>
          <w:sz w:val="24"/>
          <w:szCs w:val="24"/>
        </w:rPr>
        <w:t>11</w:t>
      </w:r>
      <w:r w:rsidRPr="00E87D01">
        <w:rPr>
          <w:rFonts w:ascii="Calibri" w:hAnsi="Calibri" w:cs="Calibri"/>
          <w:sz w:val="24"/>
          <w:szCs w:val="24"/>
        </w:rPr>
        <w:t>(8), e0159388.</w:t>
      </w:r>
    </w:p>
    <w:p w14:paraId="2475D91D" w14:textId="77777777" w:rsidR="00E87D01" w:rsidRPr="00E87D01" w:rsidRDefault="00E87D01" w:rsidP="00E87D01">
      <w:pPr>
        <w:numPr>
          <w:ilvl w:val="0"/>
          <w:numId w:val="1"/>
        </w:numPr>
        <w:spacing w:line="360" w:lineRule="auto"/>
        <w:jc w:val="both"/>
        <w:rPr>
          <w:rFonts w:ascii="Calibri" w:hAnsi="Calibri" w:cs="Calibri"/>
          <w:sz w:val="24"/>
          <w:szCs w:val="24"/>
        </w:rPr>
      </w:pPr>
      <w:r w:rsidRPr="00E87D01">
        <w:rPr>
          <w:rFonts w:ascii="Calibri" w:hAnsi="Calibri" w:cs="Calibri"/>
          <w:sz w:val="24"/>
          <w:szCs w:val="24"/>
        </w:rPr>
        <w:t>Baqui, A. H., Sabir, A. A., Begum, N., Arifeen, S. E., Mitra, S. N., &amp; Black, R. E. (2001). Causes of childhood deaths in Bangladesh: an update. </w:t>
      </w:r>
      <w:r w:rsidRPr="00E87D01">
        <w:rPr>
          <w:rFonts w:ascii="Calibri" w:hAnsi="Calibri" w:cs="Calibri"/>
          <w:i/>
          <w:iCs/>
          <w:sz w:val="24"/>
          <w:szCs w:val="24"/>
        </w:rPr>
        <w:t xml:space="preserve">Acta </w:t>
      </w:r>
      <w:proofErr w:type="spellStart"/>
      <w:r w:rsidRPr="00E87D01">
        <w:rPr>
          <w:rFonts w:ascii="Calibri" w:hAnsi="Calibri" w:cs="Calibri"/>
          <w:i/>
          <w:iCs/>
          <w:sz w:val="24"/>
          <w:szCs w:val="24"/>
        </w:rPr>
        <w:t>Paediatrica</w:t>
      </w:r>
      <w:proofErr w:type="spellEnd"/>
      <w:r w:rsidRPr="00E87D01">
        <w:rPr>
          <w:rFonts w:ascii="Calibri" w:hAnsi="Calibri" w:cs="Calibri"/>
          <w:sz w:val="24"/>
          <w:szCs w:val="24"/>
        </w:rPr>
        <w:t>, </w:t>
      </w:r>
      <w:r w:rsidRPr="00E87D01">
        <w:rPr>
          <w:rFonts w:ascii="Calibri" w:hAnsi="Calibri" w:cs="Calibri"/>
          <w:i/>
          <w:iCs/>
          <w:sz w:val="24"/>
          <w:szCs w:val="24"/>
        </w:rPr>
        <w:t>90</w:t>
      </w:r>
      <w:r w:rsidRPr="00E87D01">
        <w:rPr>
          <w:rFonts w:ascii="Calibri" w:hAnsi="Calibri" w:cs="Calibri"/>
          <w:sz w:val="24"/>
          <w:szCs w:val="24"/>
        </w:rPr>
        <w:t>(6), 682-690.</w:t>
      </w:r>
    </w:p>
    <w:p w14:paraId="5816E32F" w14:textId="77777777" w:rsidR="00E87D01" w:rsidRPr="00E87D01" w:rsidRDefault="00E87D01" w:rsidP="00E87D01">
      <w:pPr>
        <w:numPr>
          <w:ilvl w:val="0"/>
          <w:numId w:val="1"/>
        </w:numPr>
        <w:spacing w:line="360" w:lineRule="auto"/>
        <w:jc w:val="both"/>
        <w:rPr>
          <w:rFonts w:ascii="Calibri" w:hAnsi="Calibri" w:cs="Calibri"/>
          <w:sz w:val="24"/>
          <w:szCs w:val="24"/>
        </w:rPr>
      </w:pPr>
      <w:r w:rsidRPr="00E87D01">
        <w:rPr>
          <w:rFonts w:ascii="Calibri" w:hAnsi="Calibri" w:cs="Calibri"/>
          <w:sz w:val="24"/>
          <w:szCs w:val="24"/>
        </w:rPr>
        <w:t>Hossain, M. M., Mani, K. K., &amp; Islam, M. R. (2015). Prevalence and determinants of the gender differentials risk factors of child deaths in Bangladesh: evidence from the Bangladesh demographic and health survey, 2011. </w:t>
      </w:r>
      <w:proofErr w:type="spellStart"/>
      <w:r w:rsidRPr="00E87D01">
        <w:rPr>
          <w:rFonts w:ascii="Calibri" w:hAnsi="Calibri" w:cs="Calibri"/>
          <w:i/>
          <w:iCs/>
          <w:sz w:val="24"/>
          <w:szCs w:val="24"/>
        </w:rPr>
        <w:t>PLoS</w:t>
      </w:r>
      <w:proofErr w:type="spellEnd"/>
      <w:r w:rsidRPr="00E87D01">
        <w:rPr>
          <w:rFonts w:ascii="Calibri" w:hAnsi="Calibri" w:cs="Calibri"/>
          <w:i/>
          <w:iCs/>
          <w:sz w:val="24"/>
          <w:szCs w:val="24"/>
        </w:rPr>
        <w:t xml:space="preserve"> neglected tropical diseases</w:t>
      </w:r>
      <w:r w:rsidRPr="00E87D01">
        <w:rPr>
          <w:rFonts w:ascii="Calibri" w:hAnsi="Calibri" w:cs="Calibri"/>
          <w:sz w:val="24"/>
          <w:szCs w:val="24"/>
        </w:rPr>
        <w:t>, </w:t>
      </w:r>
      <w:r w:rsidRPr="00E87D01">
        <w:rPr>
          <w:rFonts w:ascii="Calibri" w:hAnsi="Calibri" w:cs="Calibri"/>
          <w:i/>
          <w:iCs/>
          <w:sz w:val="24"/>
          <w:szCs w:val="24"/>
        </w:rPr>
        <w:t>9</w:t>
      </w:r>
      <w:r w:rsidRPr="00E87D01">
        <w:rPr>
          <w:rFonts w:ascii="Calibri" w:hAnsi="Calibri" w:cs="Calibri"/>
          <w:sz w:val="24"/>
          <w:szCs w:val="24"/>
        </w:rPr>
        <w:t>(3), e0003616.</w:t>
      </w:r>
    </w:p>
    <w:p w14:paraId="01165E04" w14:textId="77777777" w:rsidR="00E87D01" w:rsidRPr="00E87D01" w:rsidRDefault="00E87D01" w:rsidP="00E87D01">
      <w:pPr>
        <w:numPr>
          <w:ilvl w:val="0"/>
          <w:numId w:val="1"/>
        </w:numPr>
        <w:spacing w:line="360" w:lineRule="auto"/>
        <w:jc w:val="both"/>
        <w:rPr>
          <w:rFonts w:ascii="Calibri" w:hAnsi="Calibri" w:cs="Calibri"/>
          <w:sz w:val="24"/>
          <w:szCs w:val="24"/>
        </w:rPr>
      </w:pPr>
      <w:r w:rsidRPr="00E87D01">
        <w:rPr>
          <w:rFonts w:ascii="Calibri" w:hAnsi="Calibri" w:cs="Calibri"/>
          <w:sz w:val="24"/>
          <w:szCs w:val="24"/>
        </w:rPr>
        <w:t>El Arifeen, S., Akhter, T., Chowdhury, H. R., Rahman, K. M., Chowdhury, E. K., &amp; Alam, N. (2005). Causes of death in children under five years of age. </w:t>
      </w:r>
      <w:r w:rsidRPr="00E87D01">
        <w:rPr>
          <w:rFonts w:ascii="Calibri" w:hAnsi="Calibri" w:cs="Calibri"/>
          <w:i/>
          <w:iCs/>
          <w:sz w:val="24"/>
          <w:szCs w:val="24"/>
        </w:rPr>
        <w:t>Chapter</w:t>
      </w:r>
      <w:r w:rsidRPr="00E87D01">
        <w:rPr>
          <w:rFonts w:ascii="Calibri" w:hAnsi="Calibri" w:cs="Calibri"/>
          <w:sz w:val="24"/>
          <w:szCs w:val="24"/>
        </w:rPr>
        <w:t>, </w:t>
      </w:r>
      <w:r w:rsidRPr="00E87D01">
        <w:rPr>
          <w:rFonts w:ascii="Calibri" w:hAnsi="Calibri" w:cs="Calibri"/>
          <w:i/>
          <w:iCs/>
          <w:sz w:val="24"/>
          <w:szCs w:val="24"/>
        </w:rPr>
        <w:t>9</w:t>
      </w:r>
      <w:r w:rsidRPr="00E87D01">
        <w:rPr>
          <w:rFonts w:ascii="Calibri" w:hAnsi="Calibri" w:cs="Calibri"/>
          <w:sz w:val="24"/>
          <w:szCs w:val="24"/>
        </w:rPr>
        <w:t>, 125-133.</w:t>
      </w:r>
    </w:p>
    <w:p w14:paraId="52216E0F" w14:textId="77777777" w:rsidR="00E87D01" w:rsidRPr="00E87D01" w:rsidRDefault="00E87D01" w:rsidP="00E87D01">
      <w:pPr>
        <w:numPr>
          <w:ilvl w:val="0"/>
          <w:numId w:val="1"/>
        </w:numPr>
        <w:spacing w:line="360" w:lineRule="auto"/>
        <w:jc w:val="both"/>
        <w:rPr>
          <w:rFonts w:ascii="Calibri" w:hAnsi="Calibri" w:cs="Calibri"/>
          <w:sz w:val="24"/>
          <w:szCs w:val="24"/>
        </w:rPr>
      </w:pPr>
      <w:r w:rsidRPr="00E87D01">
        <w:rPr>
          <w:rFonts w:ascii="Calibri" w:hAnsi="Calibri" w:cs="Calibri"/>
          <w:sz w:val="24"/>
          <w:szCs w:val="24"/>
        </w:rPr>
        <w:t>Abir, T., Agho, K. E., Page, A. N., Milton, A. H., &amp; Dibley, M. J. (2015). Risk factors for under-5 mortality: evidence from Bangladesh Demographic and Health Survey, 2004–2011. </w:t>
      </w:r>
      <w:r w:rsidRPr="00E87D01">
        <w:rPr>
          <w:rFonts w:ascii="Calibri" w:hAnsi="Calibri" w:cs="Calibri"/>
          <w:i/>
          <w:iCs/>
          <w:sz w:val="24"/>
          <w:szCs w:val="24"/>
        </w:rPr>
        <w:t>BMJ open</w:t>
      </w:r>
      <w:r w:rsidRPr="00E87D01">
        <w:rPr>
          <w:rFonts w:ascii="Calibri" w:hAnsi="Calibri" w:cs="Calibri"/>
          <w:sz w:val="24"/>
          <w:szCs w:val="24"/>
        </w:rPr>
        <w:t>, </w:t>
      </w:r>
      <w:r w:rsidRPr="00E87D01">
        <w:rPr>
          <w:rFonts w:ascii="Calibri" w:hAnsi="Calibri" w:cs="Calibri"/>
          <w:i/>
          <w:iCs/>
          <w:sz w:val="24"/>
          <w:szCs w:val="24"/>
        </w:rPr>
        <w:t>5</w:t>
      </w:r>
      <w:r w:rsidRPr="00E87D01">
        <w:rPr>
          <w:rFonts w:ascii="Calibri" w:hAnsi="Calibri" w:cs="Calibri"/>
          <w:sz w:val="24"/>
          <w:szCs w:val="24"/>
        </w:rPr>
        <w:t>(8), e006722.</w:t>
      </w:r>
    </w:p>
    <w:p w14:paraId="67880E8A" w14:textId="77777777" w:rsidR="00E87D01" w:rsidRPr="00E87D01" w:rsidRDefault="00E87D01" w:rsidP="00E87D01">
      <w:pPr>
        <w:numPr>
          <w:ilvl w:val="0"/>
          <w:numId w:val="1"/>
        </w:numPr>
        <w:spacing w:line="360" w:lineRule="auto"/>
        <w:jc w:val="both"/>
        <w:rPr>
          <w:rFonts w:ascii="Calibri" w:hAnsi="Calibri" w:cs="Calibri"/>
          <w:sz w:val="24"/>
          <w:szCs w:val="24"/>
        </w:rPr>
      </w:pPr>
      <w:r w:rsidRPr="00E87D01">
        <w:rPr>
          <w:rFonts w:ascii="Calibri" w:hAnsi="Calibri" w:cs="Calibri"/>
          <w:sz w:val="24"/>
          <w:szCs w:val="24"/>
        </w:rPr>
        <w:t>Chowdhury, H. R., Thompson, S., Ali, M., Alam, N., Yunus, M., &amp; Streatfield, P. K. (2010). Causes of neonatal deaths in a rural subdistrict of Bangladesh: implications for intervention. </w:t>
      </w:r>
      <w:r w:rsidRPr="00E87D01">
        <w:rPr>
          <w:rFonts w:ascii="Calibri" w:hAnsi="Calibri" w:cs="Calibri"/>
          <w:i/>
          <w:iCs/>
          <w:sz w:val="24"/>
          <w:szCs w:val="24"/>
        </w:rPr>
        <w:t>Journal of health, population, and nutrition</w:t>
      </w:r>
      <w:r w:rsidRPr="00E87D01">
        <w:rPr>
          <w:rFonts w:ascii="Calibri" w:hAnsi="Calibri" w:cs="Calibri"/>
          <w:sz w:val="24"/>
          <w:szCs w:val="24"/>
        </w:rPr>
        <w:t>, </w:t>
      </w:r>
      <w:r w:rsidRPr="00E87D01">
        <w:rPr>
          <w:rFonts w:ascii="Calibri" w:hAnsi="Calibri" w:cs="Calibri"/>
          <w:i/>
          <w:iCs/>
          <w:sz w:val="24"/>
          <w:szCs w:val="24"/>
        </w:rPr>
        <w:t>28</w:t>
      </w:r>
      <w:r w:rsidRPr="00E87D01">
        <w:rPr>
          <w:rFonts w:ascii="Calibri" w:hAnsi="Calibri" w:cs="Calibri"/>
          <w:sz w:val="24"/>
          <w:szCs w:val="24"/>
        </w:rPr>
        <w:t xml:space="preserve">(4), 375–382. </w:t>
      </w:r>
      <w:hyperlink r:id="rId20" w:history="1">
        <w:r w:rsidRPr="00E87D01">
          <w:rPr>
            <w:rStyle w:val="Hyperlink"/>
            <w:rFonts w:ascii="Calibri" w:hAnsi="Calibri" w:cs="Calibri"/>
            <w:sz w:val="24"/>
            <w:szCs w:val="24"/>
          </w:rPr>
          <w:t>https://doi.org/10.3329/jhpn.v28i4.6044</w:t>
        </w:r>
      </w:hyperlink>
    </w:p>
    <w:p w14:paraId="69A2A84F" w14:textId="77777777" w:rsidR="00E87D01" w:rsidRPr="00E87D01" w:rsidRDefault="00E87D01" w:rsidP="00E87D01">
      <w:pPr>
        <w:numPr>
          <w:ilvl w:val="0"/>
          <w:numId w:val="1"/>
        </w:numPr>
        <w:spacing w:line="360" w:lineRule="auto"/>
        <w:jc w:val="both"/>
        <w:rPr>
          <w:rFonts w:ascii="Calibri" w:hAnsi="Calibri" w:cs="Calibri"/>
          <w:sz w:val="24"/>
          <w:szCs w:val="24"/>
        </w:rPr>
      </w:pPr>
      <w:r w:rsidRPr="00E87D01">
        <w:rPr>
          <w:rFonts w:ascii="Calibri" w:hAnsi="Calibri" w:cs="Calibri"/>
          <w:sz w:val="24"/>
          <w:szCs w:val="24"/>
        </w:rPr>
        <w:t>Liu, L., Chu, Y., Oza, S., Hogan, D., Perin, J., Bassani, D. G., ... &amp; Cousens, S. (2019). National, regional, and state-level all-cause and cause-specific under-5 mortality in India in 2000–15: a systematic analysis with implications for the Sustainable Development Goals. </w:t>
      </w:r>
      <w:r w:rsidRPr="00E87D01">
        <w:rPr>
          <w:rFonts w:ascii="Calibri" w:hAnsi="Calibri" w:cs="Calibri"/>
          <w:i/>
          <w:iCs/>
          <w:sz w:val="24"/>
          <w:szCs w:val="24"/>
        </w:rPr>
        <w:t>The Lancet Global Health</w:t>
      </w:r>
      <w:r w:rsidRPr="00E87D01">
        <w:rPr>
          <w:rFonts w:ascii="Calibri" w:hAnsi="Calibri" w:cs="Calibri"/>
          <w:sz w:val="24"/>
          <w:szCs w:val="24"/>
        </w:rPr>
        <w:t>, </w:t>
      </w:r>
      <w:r w:rsidRPr="00E87D01">
        <w:rPr>
          <w:rFonts w:ascii="Calibri" w:hAnsi="Calibri" w:cs="Calibri"/>
          <w:i/>
          <w:iCs/>
          <w:sz w:val="24"/>
          <w:szCs w:val="24"/>
        </w:rPr>
        <w:t>7</w:t>
      </w:r>
      <w:r w:rsidRPr="00E87D01">
        <w:rPr>
          <w:rFonts w:ascii="Calibri" w:hAnsi="Calibri" w:cs="Calibri"/>
          <w:sz w:val="24"/>
          <w:szCs w:val="24"/>
        </w:rPr>
        <w:t>(6), e721-e734.</w:t>
      </w:r>
    </w:p>
    <w:p w14:paraId="201FD949" w14:textId="77777777" w:rsidR="00E87D01" w:rsidRPr="00E87D01" w:rsidRDefault="00E87D01" w:rsidP="00E87D01">
      <w:pPr>
        <w:numPr>
          <w:ilvl w:val="0"/>
          <w:numId w:val="1"/>
        </w:numPr>
        <w:spacing w:line="360" w:lineRule="auto"/>
        <w:jc w:val="both"/>
        <w:rPr>
          <w:rFonts w:ascii="Calibri" w:hAnsi="Calibri" w:cs="Calibri"/>
          <w:sz w:val="24"/>
          <w:szCs w:val="24"/>
        </w:rPr>
      </w:pPr>
      <w:r w:rsidRPr="00E87D01">
        <w:rPr>
          <w:rFonts w:ascii="Calibri" w:hAnsi="Calibri" w:cs="Calibri"/>
          <w:sz w:val="24"/>
          <w:szCs w:val="24"/>
        </w:rPr>
        <w:t>Khan, J. R., &amp; Awan, N. (2017). A comprehensive analysis on child mortality and its determinants in Bangladesh using frailty models. </w:t>
      </w:r>
      <w:r w:rsidRPr="00E87D01">
        <w:rPr>
          <w:rFonts w:ascii="Calibri" w:hAnsi="Calibri" w:cs="Calibri"/>
          <w:i/>
          <w:iCs/>
          <w:sz w:val="24"/>
          <w:szCs w:val="24"/>
        </w:rPr>
        <w:t>Archives of Public Health</w:t>
      </w:r>
      <w:r w:rsidRPr="00E87D01">
        <w:rPr>
          <w:rFonts w:ascii="Calibri" w:hAnsi="Calibri" w:cs="Calibri"/>
          <w:sz w:val="24"/>
          <w:szCs w:val="24"/>
        </w:rPr>
        <w:t>, </w:t>
      </w:r>
      <w:r w:rsidRPr="00E87D01">
        <w:rPr>
          <w:rFonts w:ascii="Calibri" w:hAnsi="Calibri" w:cs="Calibri"/>
          <w:i/>
          <w:iCs/>
          <w:sz w:val="24"/>
          <w:szCs w:val="24"/>
        </w:rPr>
        <w:t>75</w:t>
      </w:r>
      <w:r w:rsidRPr="00E87D01">
        <w:rPr>
          <w:rFonts w:ascii="Calibri" w:hAnsi="Calibri" w:cs="Calibri"/>
          <w:sz w:val="24"/>
          <w:szCs w:val="24"/>
        </w:rPr>
        <w:t>, 1-10.</w:t>
      </w:r>
    </w:p>
    <w:p w14:paraId="00DF7F4B" w14:textId="77777777" w:rsidR="00E87D01" w:rsidRPr="00E87D01" w:rsidRDefault="00E87D01" w:rsidP="00E87D01">
      <w:pPr>
        <w:numPr>
          <w:ilvl w:val="0"/>
          <w:numId w:val="1"/>
        </w:numPr>
        <w:spacing w:line="360" w:lineRule="auto"/>
        <w:jc w:val="both"/>
        <w:rPr>
          <w:rFonts w:ascii="Calibri" w:hAnsi="Calibri" w:cs="Calibri"/>
          <w:sz w:val="24"/>
          <w:szCs w:val="24"/>
        </w:rPr>
      </w:pPr>
      <w:r w:rsidRPr="00E87D01">
        <w:rPr>
          <w:rFonts w:ascii="Calibri" w:hAnsi="Calibri" w:cs="Calibri"/>
          <w:sz w:val="24"/>
          <w:szCs w:val="24"/>
        </w:rPr>
        <w:t xml:space="preserve">McAllister, D., Liu, L., Shi, T., Chu, Y., Reed, C., Burrows, J., </w:t>
      </w:r>
      <w:proofErr w:type="spellStart"/>
      <w:r w:rsidRPr="00E87D01">
        <w:rPr>
          <w:rFonts w:ascii="Calibri" w:hAnsi="Calibri" w:cs="Calibri"/>
          <w:sz w:val="24"/>
          <w:szCs w:val="24"/>
        </w:rPr>
        <w:t>Adeloye</w:t>
      </w:r>
      <w:proofErr w:type="spellEnd"/>
      <w:r w:rsidRPr="00E87D01">
        <w:rPr>
          <w:rFonts w:ascii="Calibri" w:hAnsi="Calibri" w:cs="Calibri"/>
          <w:sz w:val="24"/>
          <w:szCs w:val="24"/>
        </w:rPr>
        <w:t xml:space="preserve">, D., Rudan, I., Black, R., Campbell, H., &amp; Nair, H. (2018). Global, regional, and national estimates of pneumonia morbidity and mortality in children younger than 5 years between 2000 and 2015: a systematic analysis. The Lancet. Global Health, 7, e47 - e57. </w:t>
      </w:r>
      <w:hyperlink r:id="rId21" w:history="1">
        <w:r w:rsidRPr="00E87D01">
          <w:rPr>
            <w:rStyle w:val="Hyperlink"/>
            <w:rFonts w:ascii="Calibri" w:hAnsi="Calibri" w:cs="Calibri"/>
            <w:sz w:val="24"/>
            <w:szCs w:val="24"/>
          </w:rPr>
          <w:t>https://doi.org/10.1016/S2214-109X(18)30408-X</w:t>
        </w:r>
      </w:hyperlink>
      <w:r w:rsidRPr="00E87D01">
        <w:rPr>
          <w:rFonts w:ascii="Calibri" w:hAnsi="Calibri" w:cs="Calibri"/>
          <w:sz w:val="24"/>
          <w:szCs w:val="24"/>
        </w:rPr>
        <w:t>.</w:t>
      </w:r>
    </w:p>
    <w:p w14:paraId="19231573" w14:textId="77777777" w:rsidR="00E87D01" w:rsidRPr="00E87D01" w:rsidRDefault="00E87D01" w:rsidP="00E87D01">
      <w:pPr>
        <w:numPr>
          <w:ilvl w:val="0"/>
          <w:numId w:val="1"/>
        </w:numPr>
        <w:spacing w:line="360" w:lineRule="auto"/>
        <w:jc w:val="both"/>
        <w:rPr>
          <w:rFonts w:ascii="Calibri" w:hAnsi="Calibri" w:cs="Calibri"/>
          <w:sz w:val="24"/>
          <w:szCs w:val="24"/>
        </w:rPr>
      </w:pPr>
      <w:proofErr w:type="spellStart"/>
      <w:r w:rsidRPr="00E87D01">
        <w:rPr>
          <w:rFonts w:ascii="Calibri" w:hAnsi="Calibri" w:cs="Calibri"/>
          <w:sz w:val="24"/>
          <w:szCs w:val="24"/>
        </w:rPr>
        <w:t>Pulok</w:t>
      </w:r>
      <w:proofErr w:type="spellEnd"/>
      <w:r w:rsidRPr="00E87D01">
        <w:rPr>
          <w:rFonts w:ascii="Calibri" w:hAnsi="Calibri" w:cs="Calibri"/>
          <w:sz w:val="24"/>
          <w:szCs w:val="24"/>
        </w:rPr>
        <w:t xml:space="preserve">, M., Sabah, M., Uddin, J., &amp; Enemark, U. (2016). Progress in the utilization of antenatal and delivery care services in Bangladesh: where does the equity gap </w:t>
      </w:r>
      <w:proofErr w:type="gramStart"/>
      <w:r w:rsidRPr="00E87D01">
        <w:rPr>
          <w:rFonts w:ascii="Calibri" w:hAnsi="Calibri" w:cs="Calibri"/>
          <w:sz w:val="24"/>
          <w:szCs w:val="24"/>
        </w:rPr>
        <w:t>lie?.</w:t>
      </w:r>
      <w:proofErr w:type="gramEnd"/>
      <w:r w:rsidRPr="00E87D01">
        <w:rPr>
          <w:rFonts w:ascii="Calibri" w:hAnsi="Calibri" w:cs="Calibri"/>
          <w:sz w:val="24"/>
          <w:szCs w:val="24"/>
        </w:rPr>
        <w:t xml:space="preserve"> BMC Pregnancy and Childbirth, 16. </w:t>
      </w:r>
      <w:hyperlink r:id="rId22" w:history="1">
        <w:r w:rsidRPr="00E87D01">
          <w:rPr>
            <w:rStyle w:val="Hyperlink"/>
            <w:rFonts w:ascii="Calibri" w:hAnsi="Calibri" w:cs="Calibri"/>
            <w:sz w:val="24"/>
            <w:szCs w:val="24"/>
          </w:rPr>
          <w:t>https://doi.org/10.1186/s12884-016-0970-4</w:t>
        </w:r>
      </w:hyperlink>
      <w:r w:rsidRPr="00E87D01">
        <w:rPr>
          <w:rFonts w:ascii="Calibri" w:hAnsi="Calibri" w:cs="Calibri"/>
          <w:sz w:val="24"/>
          <w:szCs w:val="24"/>
        </w:rPr>
        <w:t>.</w:t>
      </w:r>
    </w:p>
    <w:p w14:paraId="71FA8EE7" w14:textId="77777777" w:rsidR="00E87D01" w:rsidRPr="00E87D01" w:rsidRDefault="00E87D01" w:rsidP="00E87D01">
      <w:pPr>
        <w:numPr>
          <w:ilvl w:val="0"/>
          <w:numId w:val="1"/>
        </w:numPr>
        <w:spacing w:line="360" w:lineRule="auto"/>
        <w:jc w:val="both"/>
        <w:rPr>
          <w:rFonts w:ascii="Calibri" w:hAnsi="Calibri" w:cs="Calibri"/>
          <w:sz w:val="24"/>
          <w:szCs w:val="24"/>
        </w:rPr>
      </w:pPr>
      <w:r w:rsidRPr="00E87D01">
        <w:rPr>
          <w:rFonts w:ascii="Calibri" w:hAnsi="Calibri" w:cs="Calibri"/>
          <w:sz w:val="24"/>
          <w:szCs w:val="24"/>
        </w:rPr>
        <w:t xml:space="preserve">Hossain, M., Mamun, A., </w:t>
      </w:r>
      <w:proofErr w:type="spellStart"/>
      <w:r w:rsidRPr="00E87D01">
        <w:rPr>
          <w:rFonts w:ascii="Calibri" w:hAnsi="Calibri" w:cs="Calibri"/>
          <w:sz w:val="24"/>
          <w:szCs w:val="24"/>
        </w:rPr>
        <w:t>Aik</w:t>
      </w:r>
      <w:proofErr w:type="spellEnd"/>
      <w:r w:rsidRPr="00E87D01">
        <w:rPr>
          <w:rFonts w:ascii="Calibri" w:hAnsi="Calibri" w:cs="Calibri"/>
          <w:sz w:val="24"/>
          <w:szCs w:val="24"/>
        </w:rPr>
        <w:t xml:space="preserve">, S., Karim, M., Zeshan, M., </w:t>
      </w:r>
      <w:proofErr w:type="spellStart"/>
      <w:r w:rsidRPr="00E87D01">
        <w:rPr>
          <w:rFonts w:ascii="Calibri" w:hAnsi="Calibri" w:cs="Calibri"/>
          <w:sz w:val="24"/>
          <w:szCs w:val="24"/>
        </w:rPr>
        <w:t>Sabiruzzaman</w:t>
      </w:r>
      <w:proofErr w:type="spellEnd"/>
      <w:r w:rsidRPr="00E87D01">
        <w:rPr>
          <w:rFonts w:ascii="Calibri" w:hAnsi="Calibri" w:cs="Calibri"/>
          <w:sz w:val="24"/>
          <w:szCs w:val="24"/>
        </w:rPr>
        <w:t xml:space="preserve">, M., Islam, M., Ahmed, S., &amp; Hossain, M. (2022). Preterm delivery and its associated factors among mothers in Bangladesh: survey in </w:t>
      </w:r>
      <w:proofErr w:type="spellStart"/>
      <w:r w:rsidRPr="00E87D01">
        <w:rPr>
          <w:rFonts w:ascii="Calibri" w:hAnsi="Calibri" w:cs="Calibri"/>
          <w:sz w:val="24"/>
          <w:szCs w:val="24"/>
        </w:rPr>
        <w:t>Rajshahi</w:t>
      </w:r>
      <w:proofErr w:type="spellEnd"/>
      <w:r w:rsidRPr="00E87D01">
        <w:rPr>
          <w:rFonts w:ascii="Calibri" w:hAnsi="Calibri" w:cs="Calibri"/>
          <w:sz w:val="24"/>
          <w:szCs w:val="24"/>
        </w:rPr>
        <w:t xml:space="preserve"> district. BMJ Open, 12. </w:t>
      </w:r>
      <w:hyperlink r:id="rId23" w:history="1">
        <w:r w:rsidRPr="00E87D01">
          <w:rPr>
            <w:rStyle w:val="Hyperlink"/>
            <w:rFonts w:ascii="Calibri" w:hAnsi="Calibri" w:cs="Calibri"/>
            <w:sz w:val="24"/>
            <w:szCs w:val="24"/>
          </w:rPr>
          <w:t>https://doi.org/10.1136/bmjopen-2022-061920</w:t>
        </w:r>
      </w:hyperlink>
      <w:r w:rsidRPr="00E87D01">
        <w:rPr>
          <w:rFonts w:ascii="Calibri" w:hAnsi="Calibri" w:cs="Calibri"/>
          <w:sz w:val="24"/>
          <w:szCs w:val="24"/>
        </w:rPr>
        <w:t>.</w:t>
      </w:r>
    </w:p>
    <w:p w14:paraId="21E1CA1A" w14:textId="77777777" w:rsidR="00561A9D" w:rsidRDefault="00561A9D" w:rsidP="00E87D01">
      <w:pPr>
        <w:numPr>
          <w:ilvl w:val="0"/>
          <w:numId w:val="1"/>
        </w:numPr>
        <w:spacing w:line="360" w:lineRule="auto"/>
        <w:jc w:val="both"/>
        <w:rPr>
          <w:rFonts w:ascii="Calibri" w:hAnsi="Calibri" w:cs="Calibri"/>
          <w:sz w:val="24"/>
          <w:szCs w:val="24"/>
        </w:rPr>
      </w:pPr>
      <w:r w:rsidRPr="00561A9D">
        <w:rPr>
          <w:rFonts w:ascii="Calibri" w:hAnsi="Calibri" w:cs="Calibri"/>
          <w:sz w:val="24"/>
          <w:szCs w:val="24"/>
        </w:rPr>
        <w:t xml:space="preserve">Liu, Z., Kong, F., Yin, L., Wang, A., Xiong, L., Xie, D., Chen, L., &amp; Sheng, X. (2019). Epidemiological characteristics and influencing factors of fatal drowning in children under 5 years old in Hunan Province, China: case-control study. BMC Public Health, 19. https://doi.org/10.1186/s12889-019-7241-z </w:t>
      </w:r>
    </w:p>
    <w:p w14:paraId="7654970F" w14:textId="0D055D87" w:rsidR="00E87D01" w:rsidRPr="00E87D01" w:rsidRDefault="00E87D01" w:rsidP="00E87D01">
      <w:pPr>
        <w:numPr>
          <w:ilvl w:val="0"/>
          <w:numId w:val="1"/>
        </w:numPr>
        <w:spacing w:line="360" w:lineRule="auto"/>
        <w:jc w:val="both"/>
        <w:rPr>
          <w:rFonts w:ascii="Calibri" w:hAnsi="Calibri" w:cs="Calibri"/>
          <w:sz w:val="24"/>
          <w:szCs w:val="24"/>
        </w:rPr>
      </w:pPr>
      <w:r w:rsidRPr="00E87D01">
        <w:rPr>
          <w:rFonts w:ascii="Calibri" w:hAnsi="Calibri" w:cs="Calibri"/>
          <w:sz w:val="24"/>
          <w:szCs w:val="24"/>
        </w:rPr>
        <w:t xml:space="preserve">Ahmed, Z., &amp; </w:t>
      </w:r>
      <w:proofErr w:type="spellStart"/>
      <w:r w:rsidRPr="00E87D01">
        <w:rPr>
          <w:rFonts w:ascii="Calibri" w:hAnsi="Calibri" w:cs="Calibri"/>
          <w:sz w:val="24"/>
          <w:szCs w:val="24"/>
        </w:rPr>
        <w:t>Yeasmeen</w:t>
      </w:r>
      <w:proofErr w:type="spellEnd"/>
      <w:r w:rsidRPr="00E87D01">
        <w:rPr>
          <w:rFonts w:ascii="Calibri" w:hAnsi="Calibri" w:cs="Calibri"/>
          <w:sz w:val="24"/>
          <w:szCs w:val="24"/>
        </w:rPr>
        <w:t xml:space="preserve">, F. (2016). First World Healthcare by Third World </w:t>
      </w:r>
      <w:proofErr w:type="spellStart"/>
      <w:proofErr w:type="gramStart"/>
      <w:r w:rsidRPr="00E87D01">
        <w:rPr>
          <w:rFonts w:ascii="Calibri" w:hAnsi="Calibri" w:cs="Calibri"/>
          <w:sz w:val="24"/>
          <w:szCs w:val="24"/>
        </w:rPr>
        <w:t>Provider:Position</w:t>
      </w:r>
      <w:proofErr w:type="spellEnd"/>
      <w:proofErr w:type="gramEnd"/>
      <w:r w:rsidRPr="00E87D01">
        <w:rPr>
          <w:rFonts w:ascii="Calibri" w:hAnsi="Calibri" w:cs="Calibri"/>
          <w:sz w:val="24"/>
          <w:szCs w:val="24"/>
        </w:rPr>
        <w:t xml:space="preserve"> of Bangladesh. , 1, 29-33. </w:t>
      </w:r>
      <w:hyperlink r:id="rId24" w:history="1">
        <w:r w:rsidRPr="00E87D01">
          <w:rPr>
            <w:rStyle w:val="Hyperlink"/>
            <w:rFonts w:ascii="Calibri" w:hAnsi="Calibri" w:cs="Calibri"/>
            <w:sz w:val="24"/>
            <w:szCs w:val="24"/>
          </w:rPr>
          <w:t>https://doi.org/10.18311/JHSR/2016/V1/I2/4597</w:t>
        </w:r>
      </w:hyperlink>
      <w:r w:rsidRPr="00E87D01">
        <w:rPr>
          <w:rFonts w:ascii="Calibri" w:hAnsi="Calibri" w:cs="Calibri"/>
          <w:sz w:val="24"/>
          <w:szCs w:val="24"/>
        </w:rPr>
        <w:t>.</w:t>
      </w:r>
    </w:p>
    <w:p w14:paraId="26341F60" w14:textId="77777777" w:rsidR="00E87D01" w:rsidRPr="00E87D01" w:rsidRDefault="00E87D01" w:rsidP="00E87D01">
      <w:pPr>
        <w:numPr>
          <w:ilvl w:val="0"/>
          <w:numId w:val="1"/>
        </w:numPr>
        <w:spacing w:line="360" w:lineRule="auto"/>
        <w:jc w:val="both"/>
        <w:rPr>
          <w:rFonts w:ascii="Calibri" w:hAnsi="Calibri" w:cs="Calibri"/>
          <w:sz w:val="24"/>
          <w:szCs w:val="24"/>
        </w:rPr>
      </w:pPr>
      <w:r w:rsidRPr="00E87D01">
        <w:rPr>
          <w:rFonts w:ascii="Calibri" w:hAnsi="Calibri" w:cs="Calibri"/>
          <w:sz w:val="24"/>
          <w:szCs w:val="24"/>
        </w:rPr>
        <w:t xml:space="preserve">Lawn, J., Kerber, K., </w:t>
      </w:r>
      <w:proofErr w:type="spellStart"/>
      <w:r w:rsidRPr="00E87D01">
        <w:rPr>
          <w:rFonts w:ascii="Calibri" w:hAnsi="Calibri" w:cs="Calibri"/>
          <w:sz w:val="24"/>
          <w:szCs w:val="24"/>
        </w:rPr>
        <w:t>Enweronu</w:t>
      </w:r>
      <w:proofErr w:type="spellEnd"/>
      <w:r w:rsidRPr="00E87D01">
        <w:rPr>
          <w:rFonts w:ascii="Calibri" w:hAnsi="Calibri" w:cs="Calibri"/>
          <w:sz w:val="24"/>
          <w:szCs w:val="24"/>
        </w:rPr>
        <w:t xml:space="preserve">-Laryea, C., &amp; Cousens, S. (2010). 3.6 million neonatal deaths--what is progressing and what is </w:t>
      </w:r>
      <w:proofErr w:type="gramStart"/>
      <w:r w:rsidRPr="00E87D01">
        <w:rPr>
          <w:rFonts w:ascii="Calibri" w:hAnsi="Calibri" w:cs="Calibri"/>
          <w:sz w:val="24"/>
          <w:szCs w:val="24"/>
        </w:rPr>
        <w:t>not?.</w:t>
      </w:r>
      <w:proofErr w:type="gramEnd"/>
      <w:r w:rsidRPr="00E87D01">
        <w:rPr>
          <w:rFonts w:ascii="Calibri" w:hAnsi="Calibri" w:cs="Calibri"/>
          <w:sz w:val="24"/>
          <w:szCs w:val="24"/>
        </w:rPr>
        <w:t xml:space="preserve"> Seminars in perinatology, 34 6, 371-</w:t>
      </w:r>
      <w:proofErr w:type="gramStart"/>
      <w:r w:rsidRPr="00E87D01">
        <w:rPr>
          <w:rFonts w:ascii="Calibri" w:hAnsi="Calibri" w:cs="Calibri"/>
          <w:sz w:val="24"/>
          <w:szCs w:val="24"/>
        </w:rPr>
        <w:t>86 .</w:t>
      </w:r>
      <w:proofErr w:type="gramEnd"/>
      <w:r w:rsidRPr="00E87D01">
        <w:rPr>
          <w:rFonts w:ascii="Calibri" w:hAnsi="Calibri" w:cs="Calibri"/>
          <w:sz w:val="24"/>
          <w:szCs w:val="24"/>
        </w:rPr>
        <w:t xml:space="preserve"> </w:t>
      </w:r>
      <w:hyperlink r:id="rId25" w:history="1">
        <w:r w:rsidRPr="00E87D01">
          <w:rPr>
            <w:rStyle w:val="Hyperlink"/>
            <w:rFonts w:ascii="Calibri" w:hAnsi="Calibri" w:cs="Calibri"/>
            <w:sz w:val="24"/>
            <w:szCs w:val="24"/>
          </w:rPr>
          <w:t>https://doi.org/10.1053/j.semperi.2010.09.011</w:t>
        </w:r>
      </w:hyperlink>
      <w:r w:rsidRPr="00E87D01">
        <w:rPr>
          <w:rFonts w:ascii="Calibri" w:hAnsi="Calibri" w:cs="Calibri"/>
          <w:sz w:val="24"/>
          <w:szCs w:val="24"/>
        </w:rPr>
        <w:t>.</w:t>
      </w:r>
    </w:p>
    <w:p w14:paraId="38A46258" w14:textId="67B28CEF" w:rsidR="00E87D01" w:rsidRDefault="00E87D01" w:rsidP="00E87D01">
      <w:pPr>
        <w:numPr>
          <w:ilvl w:val="0"/>
          <w:numId w:val="1"/>
        </w:numPr>
        <w:spacing w:line="360" w:lineRule="auto"/>
        <w:jc w:val="both"/>
        <w:rPr>
          <w:rFonts w:ascii="Calibri" w:hAnsi="Calibri" w:cs="Calibri"/>
          <w:sz w:val="24"/>
          <w:szCs w:val="24"/>
        </w:rPr>
      </w:pPr>
      <w:r w:rsidRPr="00E87D01">
        <w:rPr>
          <w:rFonts w:ascii="Calibri" w:hAnsi="Calibri" w:cs="Calibri"/>
          <w:sz w:val="24"/>
          <w:szCs w:val="24"/>
        </w:rPr>
        <w:t xml:space="preserve">Khanam, M., &amp; Hasan, E. (2020). Inequalities in health care utilization for common illnesses among under five children in Bangladesh. BMC Pediatrics, 20. </w:t>
      </w:r>
      <w:hyperlink r:id="rId26" w:history="1">
        <w:r w:rsidR="003D1C9E" w:rsidRPr="008C56DA">
          <w:rPr>
            <w:rStyle w:val="Hyperlink"/>
            <w:rFonts w:ascii="Calibri" w:hAnsi="Calibri" w:cs="Calibri"/>
            <w:sz w:val="24"/>
            <w:szCs w:val="24"/>
          </w:rPr>
          <w:t>https://doi.org/10.1186/s12887-020-02109-6</w:t>
        </w:r>
      </w:hyperlink>
      <w:r w:rsidRPr="00E87D01">
        <w:rPr>
          <w:rFonts w:ascii="Calibri" w:hAnsi="Calibri" w:cs="Calibri"/>
          <w:sz w:val="24"/>
          <w:szCs w:val="24"/>
        </w:rPr>
        <w:t>.</w:t>
      </w:r>
    </w:p>
    <w:p w14:paraId="53449F9B" w14:textId="29832778" w:rsidR="003D1C9E" w:rsidRDefault="003D1C9E" w:rsidP="00E87D01">
      <w:pPr>
        <w:numPr>
          <w:ilvl w:val="0"/>
          <w:numId w:val="1"/>
        </w:numPr>
        <w:spacing w:line="360" w:lineRule="auto"/>
        <w:jc w:val="both"/>
        <w:rPr>
          <w:rFonts w:ascii="Calibri" w:hAnsi="Calibri" w:cs="Calibri"/>
          <w:sz w:val="24"/>
          <w:szCs w:val="24"/>
        </w:rPr>
      </w:pPr>
      <w:r w:rsidRPr="003D1C9E">
        <w:rPr>
          <w:rFonts w:ascii="Calibri" w:hAnsi="Calibri" w:cs="Calibri"/>
          <w:sz w:val="24"/>
          <w:szCs w:val="24"/>
        </w:rPr>
        <w:t>Oliwa, J. N., &amp; Marais, B. J. (2017). Vaccines to prevent pneumonia in children–a developing country perspective. </w:t>
      </w:r>
      <w:proofErr w:type="spellStart"/>
      <w:r w:rsidRPr="003D1C9E">
        <w:rPr>
          <w:rFonts w:ascii="Calibri" w:hAnsi="Calibri" w:cs="Calibri"/>
          <w:i/>
          <w:iCs/>
          <w:sz w:val="24"/>
          <w:szCs w:val="24"/>
        </w:rPr>
        <w:t>Paediatric</w:t>
      </w:r>
      <w:proofErr w:type="spellEnd"/>
      <w:r w:rsidRPr="003D1C9E">
        <w:rPr>
          <w:rFonts w:ascii="Calibri" w:hAnsi="Calibri" w:cs="Calibri"/>
          <w:i/>
          <w:iCs/>
          <w:sz w:val="24"/>
          <w:szCs w:val="24"/>
        </w:rPr>
        <w:t xml:space="preserve"> respiratory reviews</w:t>
      </w:r>
      <w:r w:rsidRPr="003D1C9E">
        <w:rPr>
          <w:rFonts w:ascii="Calibri" w:hAnsi="Calibri" w:cs="Calibri"/>
          <w:sz w:val="24"/>
          <w:szCs w:val="24"/>
        </w:rPr>
        <w:t>, </w:t>
      </w:r>
      <w:r w:rsidRPr="003D1C9E">
        <w:rPr>
          <w:rFonts w:ascii="Calibri" w:hAnsi="Calibri" w:cs="Calibri"/>
          <w:i/>
          <w:iCs/>
          <w:sz w:val="24"/>
          <w:szCs w:val="24"/>
        </w:rPr>
        <w:t>22</w:t>
      </w:r>
      <w:r w:rsidRPr="003D1C9E">
        <w:rPr>
          <w:rFonts w:ascii="Calibri" w:hAnsi="Calibri" w:cs="Calibri"/>
          <w:sz w:val="24"/>
          <w:szCs w:val="24"/>
        </w:rPr>
        <w:t>, 23-30.</w:t>
      </w:r>
    </w:p>
    <w:p w14:paraId="36753774" w14:textId="50A4F1D2" w:rsidR="00C81372" w:rsidRDefault="00C81372" w:rsidP="00E87D01">
      <w:pPr>
        <w:numPr>
          <w:ilvl w:val="0"/>
          <w:numId w:val="1"/>
        </w:numPr>
        <w:spacing w:line="360" w:lineRule="auto"/>
        <w:jc w:val="both"/>
        <w:rPr>
          <w:rFonts w:ascii="Calibri" w:hAnsi="Calibri" w:cs="Calibri"/>
          <w:sz w:val="24"/>
          <w:szCs w:val="24"/>
        </w:rPr>
      </w:pPr>
      <w:r w:rsidRPr="00C81372">
        <w:rPr>
          <w:rFonts w:ascii="Calibri" w:hAnsi="Calibri" w:cs="Calibri"/>
          <w:sz w:val="24"/>
          <w:szCs w:val="24"/>
        </w:rPr>
        <w:t>Yusuf, S. S., Acharya, K., Ahmed, R., &amp; Ahmed, A. (2021). Understanding general health service readiness and its correlates in the health facilities of Bangladesh: evidence from the Bangladesh Health Facility Survey 2017. </w:t>
      </w:r>
      <w:r w:rsidRPr="00C81372">
        <w:rPr>
          <w:rFonts w:ascii="Calibri" w:hAnsi="Calibri" w:cs="Calibri"/>
          <w:i/>
          <w:iCs/>
          <w:sz w:val="24"/>
          <w:szCs w:val="24"/>
        </w:rPr>
        <w:t>Journal of Public Health</w:t>
      </w:r>
      <w:r w:rsidRPr="00C81372">
        <w:rPr>
          <w:rFonts w:ascii="Calibri" w:hAnsi="Calibri" w:cs="Calibri"/>
          <w:sz w:val="24"/>
          <w:szCs w:val="24"/>
        </w:rPr>
        <w:t>, 1-12.</w:t>
      </w:r>
    </w:p>
    <w:p w14:paraId="25C027C5" w14:textId="1CC8F73B" w:rsidR="00C81372" w:rsidRDefault="00C81372" w:rsidP="00E87D01">
      <w:pPr>
        <w:numPr>
          <w:ilvl w:val="0"/>
          <w:numId w:val="1"/>
        </w:numPr>
        <w:spacing w:line="360" w:lineRule="auto"/>
        <w:jc w:val="both"/>
        <w:rPr>
          <w:rFonts w:ascii="Calibri" w:hAnsi="Calibri" w:cs="Calibri"/>
          <w:sz w:val="24"/>
          <w:szCs w:val="24"/>
        </w:rPr>
      </w:pPr>
      <w:r w:rsidRPr="00C81372">
        <w:rPr>
          <w:rFonts w:ascii="Calibri" w:hAnsi="Calibri" w:cs="Calibri"/>
          <w:sz w:val="24"/>
          <w:szCs w:val="24"/>
        </w:rPr>
        <w:t>Tyler, M. D., Richards, D. B., Reske-Nielsen, C., Saghafi, O., Morse, E. A., Carey, R., &amp; Jacquet, G. A. (2017). The epidemiology of drowning in low-and middle-income countries: a systematic review. </w:t>
      </w:r>
      <w:r w:rsidRPr="00C81372">
        <w:rPr>
          <w:rFonts w:ascii="Calibri" w:hAnsi="Calibri" w:cs="Calibri"/>
          <w:i/>
          <w:iCs/>
          <w:sz w:val="24"/>
          <w:szCs w:val="24"/>
        </w:rPr>
        <w:t>BMC public health</w:t>
      </w:r>
      <w:r w:rsidRPr="00C81372">
        <w:rPr>
          <w:rFonts w:ascii="Calibri" w:hAnsi="Calibri" w:cs="Calibri"/>
          <w:sz w:val="24"/>
          <w:szCs w:val="24"/>
        </w:rPr>
        <w:t>, </w:t>
      </w:r>
      <w:r w:rsidRPr="00C81372">
        <w:rPr>
          <w:rFonts w:ascii="Calibri" w:hAnsi="Calibri" w:cs="Calibri"/>
          <w:i/>
          <w:iCs/>
          <w:sz w:val="24"/>
          <w:szCs w:val="24"/>
        </w:rPr>
        <w:t>17</w:t>
      </w:r>
      <w:r w:rsidRPr="00C81372">
        <w:rPr>
          <w:rFonts w:ascii="Calibri" w:hAnsi="Calibri" w:cs="Calibri"/>
          <w:sz w:val="24"/>
          <w:szCs w:val="24"/>
        </w:rPr>
        <w:t>, 1-7.</w:t>
      </w:r>
    </w:p>
    <w:p w14:paraId="2C93D723" w14:textId="1CB893C7" w:rsidR="0001507E" w:rsidRDefault="0001507E" w:rsidP="00E87D01">
      <w:pPr>
        <w:numPr>
          <w:ilvl w:val="0"/>
          <w:numId w:val="1"/>
        </w:numPr>
        <w:spacing w:line="360" w:lineRule="auto"/>
        <w:jc w:val="both"/>
        <w:rPr>
          <w:rFonts w:ascii="Calibri" w:hAnsi="Calibri" w:cs="Calibri"/>
          <w:sz w:val="24"/>
          <w:szCs w:val="24"/>
        </w:rPr>
      </w:pPr>
      <w:r w:rsidRPr="0001507E">
        <w:rPr>
          <w:rFonts w:ascii="Calibri" w:hAnsi="Calibri" w:cs="Calibri"/>
          <w:sz w:val="24"/>
          <w:szCs w:val="24"/>
        </w:rPr>
        <w:t xml:space="preserve">Lawn, J. E., Kerber, K., </w:t>
      </w:r>
      <w:proofErr w:type="spellStart"/>
      <w:r w:rsidRPr="0001507E">
        <w:rPr>
          <w:rFonts w:ascii="Calibri" w:hAnsi="Calibri" w:cs="Calibri"/>
          <w:sz w:val="24"/>
          <w:szCs w:val="24"/>
        </w:rPr>
        <w:t>Enweronu</w:t>
      </w:r>
      <w:proofErr w:type="spellEnd"/>
      <w:r w:rsidRPr="0001507E">
        <w:rPr>
          <w:rFonts w:ascii="Calibri" w:hAnsi="Calibri" w:cs="Calibri"/>
          <w:sz w:val="24"/>
          <w:szCs w:val="24"/>
        </w:rPr>
        <w:t xml:space="preserve">-Laryea, C., &amp; Cousens, S. (2010, December). 3.6 million neonatal deaths—what is progressing and what is </w:t>
      </w:r>
      <w:proofErr w:type="gramStart"/>
      <w:r w:rsidRPr="0001507E">
        <w:rPr>
          <w:rFonts w:ascii="Calibri" w:hAnsi="Calibri" w:cs="Calibri"/>
          <w:sz w:val="24"/>
          <w:szCs w:val="24"/>
        </w:rPr>
        <w:t>not?.</w:t>
      </w:r>
      <w:proofErr w:type="gramEnd"/>
      <w:r w:rsidRPr="0001507E">
        <w:rPr>
          <w:rFonts w:ascii="Calibri" w:hAnsi="Calibri" w:cs="Calibri"/>
          <w:sz w:val="24"/>
          <w:szCs w:val="24"/>
        </w:rPr>
        <w:t xml:space="preserve"> In </w:t>
      </w:r>
      <w:r w:rsidRPr="0001507E">
        <w:rPr>
          <w:rFonts w:ascii="Calibri" w:hAnsi="Calibri" w:cs="Calibri"/>
          <w:i/>
          <w:iCs/>
          <w:sz w:val="24"/>
          <w:szCs w:val="24"/>
        </w:rPr>
        <w:t>Seminars in perinatology</w:t>
      </w:r>
      <w:r w:rsidRPr="0001507E">
        <w:rPr>
          <w:rFonts w:ascii="Calibri" w:hAnsi="Calibri" w:cs="Calibri"/>
          <w:sz w:val="24"/>
          <w:szCs w:val="24"/>
        </w:rPr>
        <w:t> (Vol. 34, No. 6, pp. 371-386). WB Saunders.</w:t>
      </w:r>
    </w:p>
    <w:p w14:paraId="0FDDD9AA" w14:textId="71A27357" w:rsidR="00B40122" w:rsidRDefault="00B40122" w:rsidP="00E87D01">
      <w:pPr>
        <w:numPr>
          <w:ilvl w:val="0"/>
          <w:numId w:val="1"/>
        </w:numPr>
        <w:spacing w:line="360" w:lineRule="auto"/>
        <w:jc w:val="both"/>
        <w:rPr>
          <w:rFonts w:ascii="Calibri" w:hAnsi="Calibri" w:cs="Calibri"/>
          <w:sz w:val="24"/>
          <w:szCs w:val="24"/>
        </w:rPr>
      </w:pPr>
      <w:proofErr w:type="spellStart"/>
      <w:r w:rsidRPr="00B40122">
        <w:rPr>
          <w:rFonts w:ascii="Calibri" w:hAnsi="Calibri" w:cs="Calibri"/>
          <w:sz w:val="24"/>
          <w:szCs w:val="24"/>
        </w:rPr>
        <w:t>Pongou</w:t>
      </w:r>
      <w:proofErr w:type="spellEnd"/>
      <w:r w:rsidRPr="00B40122">
        <w:rPr>
          <w:rFonts w:ascii="Calibri" w:hAnsi="Calibri" w:cs="Calibri"/>
          <w:sz w:val="24"/>
          <w:szCs w:val="24"/>
        </w:rPr>
        <w:t>, R. (2013). Why is infant mortality higher in boys than in girls? A new hypothesis based on preconception environment and evidence from a large sample of twins. </w:t>
      </w:r>
      <w:r w:rsidRPr="00B40122">
        <w:rPr>
          <w:rFonts w:ascii="Calibri" w:hAnsi="Calibri" w:cs="Calibri"/>
          <w:i/>
          <w:iCs/>
          <w:sz w:val="24"/>
          <w:szCs w:val="24"/>
        </w:rPr>
        <w:t>Demography</w:t>
      </w:r>
      <w:r w:rsidRPr="00B40122">
        <w:rPr>
          <w:rFonts w:ascii="Calibri" w:hAnsi="Calibri" w:cs="Calibri"/>
          <w:sz w:val="24"/>
          <w:szCs w:val="24"/>
        </w:rPr>
        <w:t>, </w:t>
      </w:r>
      <w:r w:rsidRPr="00B40122">
        <w:rPr>
          <w:rFonts w:ascii="Calibri" w:hAnsi="Calibri" w:cs="Calibri"/>
          <w:i/>
          <w:iCs/>
          <w:sz w:val="24"/>
          <w:szCs w:val="24"/>
        </w:rPr>
        <w:t>50</w:t>
      </w:r>
      <w:r w:rsidRPr="00B40122">
        <w:rPr>
          <w:rFonts w:ascii="Calibri" w:hAnsi="Calibri" w:cs="Calibri"/>
          <w:sz w:val="24"/>
          <w:szCs w:val="24"/>
        </w:rPr>
        <w:t>(2), 421-444.</w:t>
      </w:r>
    </w:p>
    <w:p w14:paraId="1C7D7D14" w14:textId="46A2439E" w:rsidR="00A21069" w:rsidRDefault="00A21069" w:rsidP="00E87D01">
      <w:pPr>
        <w:numPr>
          <w:ilvl w:val="0"/>
          <w:numId w:val="1"/>
        </w:numPr>
        <w:spacing w:line="360" w:lineRule="auto"/>
        <w:jc w:val="both"/>
        <w:rPr>
          <w:rFonts w:ascii="Calibri" w:hAnsi="Calibri" w:cs="Calibri"/>
          <w:sz w:val="24"/>
          <w:szCs w:val="24"/>
        </w:rPr>
      </w:pPr>
      <w:r w:rsidRPr="00A21069">
        <w:rPr>
          <w:rFonts w:ascii="Calibri" w:hAnsi="Calibri" w:cs="Calibri"/>
          <w:sz w:val="24"/>
          <w:szCs w:val="24"/>
        </w:rPr>
        <w:t xml:space="preserve">Black, R., Fontaine, O., Lamberti, L., Bhan, M., </w:t>
      </w:r>
      <w:proofErr w:type="spellStart"/>
      <w:r w:rsidRPr="00A21069">
        <w:rPr>
          <w:rFonts w:ascii="Calibri" w:hAnsi="Calibri" w:cs="Calibri"/>
          <w:sz w:val="24"/>
          <w:szCs w:val="24"/>
        </w:rPr>
        <w:t>Huicho</w:t>
      </w:r>
      <w:proofErr w:type="spellEnd"/>
      <w:r w:rsidRPr="00A21069">
        <w:rPr>
          <w:rFonts w:ascii="Calibri" w:hAnsi="Calibri" w:cs="Calibri"/>
          <w:sz w:val="24"/>
          <w:szCs w:val="24"/>
        </w:rPr>
        <w:t>, L., El Arifeen, S., ... &amp; Merson, M. (2019). Drivers of the reduction in childhood diarrhea mortality 1980-2015 and interventions to eliminate preventable diarrhea deaths by 2030. </w:t>
      </w:r>
      <w:r w:rsidRPr="00A21069">
        <w:rPr>
          <w:rFonts w:ascii="Calibri" w:hAnsi="Calibri" w:cs="Calibri"/>
          <w:i/>
          <w:iCs/>
          <w:sz w:val="24"/>
          <w:szCs w:val="24"/>
        </w:rPr>
        <w:t>Journal of global health</w:t>
      </w:r>
      <w:r w:rsidRPr="00A21069">
        <w:rPr>
          <w:rFonts w:ascii="Calibri" w:hAnsi="Calibri" w:cs="Calibri"/>
          <w:sz w:val="24"/>
          <w:szCs w:val="24"/>
        </w:rPr>
        <w:t>, </w:t>
      </w:r>
      <w:r w:rsidRPr="00A21069">
        <w:rPr>
          <w:rFonts w:ascii="Calibri" w:hAnsi="Calibri" w:cs="Calibri"/>
          <w:i/>
          <w:iCs/>
          <w:sz w:val="24"/>
          <w:szCs w:val="24"/>
        </w:rPr>
        <w:t>9</w:t>
      </w:r>
      <w:r w:rsidRPr="00A21069">
        <w:rPr>
          <w:rFonts w:ascii="Calibri" w:hAnsi="Calibri" w:cs="Calibri"/>
          <w:sz w:val="24"/>
          <w:szCs w:val="24"/>
        </w:rPr>
        <w:t>(2).</w:t>
      </w:r>
    </w:p>
    <w:p w14:paraId="5C9E83B3" w14:textId="77777777" w:rsidR="00A21069" w:rsidRDefault="00A21069" w:rsidP="00E87D01">
      <w:pPr>
        <w:numPr>
          <w:ilvl w:val="0"/>
          <w:numId w:val="1"/>
        </w:numPr>
        <w:spacing w:line="360" w:lineRule="auto"/>
        <w:jc w:val="both"/>
        <w:rPr>
          <w:rFonts w:ascii="Calibri" w:hAnsi="Calibri" w:cs="Calibri"/>
          <w:sz w:val="24"/>
          <w:szCs w:val="24"/>
        </w:rPr>
      </w:pPr>
      <w:r w:rsidRPr="00A21069">
        <w:rPr>
          <w:rFonts w:ascii="Calibri" w:hAnsi="Calibri" w:cs="Calibri"/>
          <w:sz w:val="24"/>
          <w:szCs w:val="24"/>
        </w:rPr>
        <w:t xml:space="preserve">Troeger, C., </w:t>
      </w:r>
      <w:proofErr w:type="spellStart"/>
      <w:r w:rsidRPr="00A21069">
        <w:rPr>
          <w:rFonts w:ascii="Calibri" w:hAnsi="Calibri" w:cs="Calibri"/>
          <w:sz w:val="24"/>
          <w:szCs w:val="24"/>
        </w:rPr>
        <w:t>Forouzanfar</w:t>
      </w:r>
      <w:proofErr w:type="spellEnd"/>
      <w:r w:rsidRPr="00A21069">
        <w:rPr>
          <w:rFonts w:ascii="Calibri" w:hAnsi="Calibri" w:cs="Calibri"/>
          <w:sz w:val="24"/>
          <w:szCs w:val="24"/>
        </w:rPr>
        <w:t xml:space="preserve">, M., Rao, P. C., Khalil, I., Brown, A., Swartz, S., ... &amp; Mokdad, A. H. (2017). Estimates of the global, regional, and national morbidity, mortality, and </w:t>
      </w:r>
      <w:proofErr w:type="spellStart"/>
      <w:r w:rsidRPr="00A21069">
        <w:rPr>
          <w:rFonts w:ascii="Calibri" w:hAnsi="Calibri" w:cs="Calibri"/>
          <w:sz w:val="24"/>
          <w:szCs w:val="24"/>
        </w:rPr>
        <w:t>aetiologies</w:t>
      </w:r>
      <w:proofErr w:type="spellEnd"/>
      <w:r w:rsidRPr="00A21069">
        <w:rPr>
          <w:rFonts w:ascii="Calibri" w:hAnsi="Calibri" w:cs="Calibri"/>
          <w:sz w:val="24"/>
          <w:szCs w:val="24"/>
        </w:rPr>
        <w:t xml:space="preserve"> of lower respiratory tract infections in 195 countries: a systematic analysis for the Global Burden of Disease Study 2015. </w:t>
      </w:r>
      <w:r w:rsidRPr="00A21069">
        <w:rPr>
          <w:rFonts w:ascii="Calibri" w:hAnsi="Calibri" w:cs="Calibri"/>
          <w:i/>
          <w:iCs/>
          <w:sz w:val="24"/>
          <w:szCs w:val="24"/>
        </w:rPr>
        <w:t>The Lancet Infectious Diseases</w:t>
      </w:r>
      <w:r w:rsidRPr="00A21069">
        <w:rPr>
          <w:rFonts w:ascii="Calibri" w:hAnsi="Calibri" w:cs="Calibri"/>
          <w:sz w:val="24"/>
          <w:szCs w:val="24"/>
        </w:rPr>
        <w:t>, </w:t>
      </w:r>
      <w:r w:rsidRPr="00A21069">
        <w:rPr>
          <w:rFonts w:ascii="Calibri" w:hAnsi="Calibri" w:cs="Calibri"/>
          <w:i/>
          <w:iCs/>
          <w:sz w:val="24"/>
          <w:szCs w:val="24"/>
        </w:rPr>
        <w:t>17</w:t>
      </w:r>
      <w:r w:rsidRPr="00A21069">
        <w:rPr>
          <w:rFonts w:ascii="Calibri" w:hAnsi="Calibri" w:cs="Calibri"/>
          <w:sz w:val="24"/>
          <w:szCs w:val="24"/>
        </w:rPr>
        <w:t>(11), 1133-1161.</w:t>
      </w:r>
    </w:p>
    <w:p w14:paraId="494DE135" w14:textId="1F7B6A02" w:rsidR="00A21069" w:rsidRDefault="00A21069" w:rsidP="00E87D01">
      <w:pPr>
        <w:numPr>
          <w:ilvl w:val="0"/>
          <w:numId w:val="1"/>
        </w:numPr>
        <w:spacing w:line="360" w:lineRule="auto"/>
        <w:jc w:val="both"/>
        <w:rPr>
          <w:rFonts w:ascii="Calibri" w:hAnsi="Calibri" w:cs="Calibri"/>
          <w:sz w:val="24"/>
          <w:szCs w:val="24"/>
        </w:rPr>
      </w:pPr>
      <w:r w:rsidRPr="00A21069">
        <w:rPr>
          <w:rFonts w:ascii="Calibri" w:hAnsi="Calibri" w:cs="Calibri"/>
          <w:sz w:val="24"/>
          <w:szCs w:val="24"/>
        </w:rPr>
        <w:t xml:space="preserve">Blencowe, H., Cousens, S., Chou, D., </w:t>
      </w:r>
      <w:proofErr w:type="spellStart"/>
      <w:r w:rsidRPr="00A21069">
        <w:rPr>
          <w:rFonts w:ascii="Calibri" w:hAnsi="Calibri" w:cs="Calibri"/>
          <w:sz w:val="24"/>
          <w:szCs w:val="24"/>
        </w:rPr>
        <w:t>Oestergaard</w:t>
      </w:r>
      <w:proofErr w:type="spellEnd"/>
      <w:r w:rsidRPr="00A21069">
        <w:rPr>
          <w:rFonts w:ascii="Calibri" w:hAnsi="Calibri" w:cs="Calibri"/>
          <w:sz w:val="24"/>
          <w:szCs w:val="24"/>
        </w:rPr>
        <w:t>, M., Say, L., Moller, A. B., ... &amp; Born Too Soon Preterm Birth Action Group (see acknowledgement for full list). (2013). Born too soon: the global epidemiology of 15 million preterm births. </w:t>
      </w:r>
      <w:r w:rsidRPr="00A21069">
        <w:rPr>
          <w:rFonts w:ascii="Calibri" w:hAnsi="Calibri" w:cs="Calibri"/>
          <w:i/>
          <w:iCs/>
          <w:sz w:val="24"/>
          <w:szCs w:val="24"/>
        </w:rPr>
        <w:t>Reproductive health</w:t>
      </w:r>
      <w:r w:rsidRPr="00A21069">
        <w:rPr>
          <w:rFonts w:ascii="Calibri" w:hAnsi="Calibri" w:cs="Calibri"/>
          <w:sz w:val="24"/>
          <w:szCs w:val="24"/>
        </w:rPr>
        <w:t>, </w:t>
      </w:r>
      <w:r w:rsidRPr="00A21069">
        <w:rPr>
          <w:rFonts w:ascii="Calibri" w:hAnsi="Calibri" w:cs="Calibri"/>
          <w:i/>
          <w:iCs/>
          <w:sz w:val="24"/>
          <w:szCs w:val="24"/>
        </w:rPr>
        <w:t>10</w:t>
      </w:r>
      <w:r w:rsidRPr="00A21069">
        <w:rPr>
          <w:rFonts w:ascii="Calibri" w:hAnsi="Calibri" w:cs="Calibri"/>
          <w:sz w:val="24"/>
          <w:szCs w:val="24"/>
        </w:rPr>
        <w:t>, 1-14.</w:t>
      </w:r>
    </w:p>
    <w:p w14:paraId="6B04C0FD" w14:textId="7FFBA553" w:rsidR="00A21069" w:rsidRPr="00E87D01" w:rsidRDefault="00CA27CF" w:rsidP="00E87D01">
      <w:pPr>
        <w:numPr>
          <w:ilvl w:val="0"/>
          <w:numId w:val="1"/>
        </w:numPr>
        <w:spacing w:line="360" w:lineRule="auto"/>
        <w:jc w:val="both"/>
        <w:rPr>
          <w:rFonts w:ascii="Calibri" w:hAnsi="Calibri" w:cs="Calibri"/>
          <w:sz w:val="24"/>
          <w:szCs w:val="24"/>
        </w:rPr>
      </w:pPr>
      <w:r w:rsidRPr="00CA27CF">
        <w:rPr>
          <w:rFonts w:ascii="Calibri" w:hAnsi="Calibri" w:cs="Calibri"/>
          <w:sz w:val="24"/>
          <w:szCs w:val="24"/>
        </w:rPr>
        <w:t xml:space="preserve">Rahman, A. E., Hossain, A. T., Siddique, A. B., Jabeen, S., </w:t>
      </w:r>
      <w:proofErr w:type="spellStart"/>
      <w:r w:rsidRPr="00CA27CF">
        <w:rPr>
          <w:rFonts w:ascii="Calibri" w:hAnsi="Calibri" w:cs="Calibri"/>
          <w:sz w:val="24"/>
          <w:szCs w:val="24"/>
        </w:rPr>
        <w:t>Chisti</w:t>
      </w:r>
      <w:proofErr w:type="spellEnd"/>
      <w:r w:rsidRPr="00CA27CF">
        <w:rPr>
          <w:rFonts w:ascii="Calibri" w:hAnsi="Calibri" w:cs="Calibri"/>
          <w:sz w:val="24"/>
          <w:szCs w:val="24"/>
        </w:rPr>
        <w:t xml:space="preserve">, M. J., </w:t>
      </w:r>
      <w:proofErr w:type="spellStart"/>
      <w:r w:rsidRPr="00CA27CF">
        <w:rPr>
          <w:rFonts w:ascii="Calibri" w:hAnsi="Calibri" w:cs="Calibri"/>
          <w:sz w:val="24"/>
          <w:szCs w:val="24"/>
        </w:rPr>
        <w:t>Dockrell</w:t>
      </w:r>
      <w:proofErr w:type="spellEnd"/>
      <w:r w:rsidRPr="00CA27CF">
        <w:rPr>
          <w:rFonts w:ascii="Calibri" w:hAnsi="Calibri" w:cs="Calibri"/>
          <w:sz w:val="24"/>
          <w:szCs w:val="24"/>
        </w:rPr>
        <w:t xml:space="preserve">, D. H., ... &amp; El Arifeen, S. (2021). Child mortality in Bangladesh–why, </w:t>
      </w:r>
      <w:proofErr w:type="gramStart"/>
      <w:r w:rsidRPr="00CA27CF">
        <w:rPr>
          <w:rFonts w:ascii="Calibri" w:hAnsi="Calibri" w:cs="Calibri"/>
          <w:sz w:val="24"/>
          <w:szCs w:val="24"/>
        </w:rPr>
        <w:t>when,</w:t>
      </w:r>
      <w:proofErr w:type="gramEnd"/>
      <w:r w:rsidRPr="00CA27CF">
        <w:rPr>
          <w:rFonts w:ascii="Calibri" w:hAnsi="Calibri" w:cs="Calibri"/>
          <w:sz w:val="24"/>
          <w:szCs w:val="24"/>
        </w:rPr>
        <w:t xml:space="preserve"> where and how? A national survey-based analysis. </w:t>
      </w:r>
      <w:r w:rsidRPr="00CA27CF">
        <w:rPr>
          <w:rFonts w:ascii="Calibri" w:hAnsi="Calibri" w:cs="Calibri"/>
          <w:i/>
          <w:iCs/>
          <w:sz w:val="24"/>
          <w:szCs w:val="24"/>
        </w:rPr>
        <w:t>Journal of global health</w:t>
      </w:r>
      <w:r w:rsidRPr="00CA27CF">
        <w:rPr>
          <w:rFonts w:ascii="Calibri" w:hAnsi="Calibri" w:cs="Calibri"/>
          <w:sz w:val="24"/>
          <w:szCs w:val="24"/>
        </w:rPr>
        <w:t>, </w:t>
      </w:r>
      <w:r w:rsidRPr="00CA27CF">
        <w:rPr>
          <w:rFonts w:ascii="Calibri" w:hAnsi="Calibri" w:cs="Calibri"/>
          <w:i/>
          <w:iCs/>
          <w:sz w:val="24"/>
          <w:szCs w:val="24"/>
        </w:rPr>
        <w:t>11</w:t>
      </w:r>
      <w:r w:rsidRPr="00CA27CF">
        <w:rPr>
          <w:rFonts w:ascii="Calibri" w:hAnsi="Calibri" w:cs="Calibri"/>
          <w:sz w:val="24"/>
          <w:szCs w:val="24"/>
        </w:rPr>
        <w:t>.</w:t>
      </w:r>
    </w:p>
    <w:p w14:paraId="28FF0A63" w14:textId="77777777" w:rsidR="00E87D01" w:rsidRPr="00E87D01" w:rsidRDefault="00E87D01" w:rsidP="00E87D01">
      <w:pPr>
        <w:spacing w:line="360" w:lineRule="auto"/>
        <w:jc w:val="both"/>
        <w:rPr>
          <w:rFonts w:ascii="Calibri" w:hAnsi="Calibri" w:cs="Calibri"/>
          <w:sz w:val="24"/>
          <w:szCs w:val="24"/>
        </w:rPr>
      </w:pPr>
    </w:p>
    <w:p w14:paraId="435B17E3" w14:textId="77777777" w:rsidR="00E87D01" w:rsidRPr="002071ED" w:rsidRDefault="00E87D01" w:rsidP="00E87D01">
      <w:pPr>
        <w:spacing w:line="360" w:lineRule="auto"/>
        <w:jc w:val="both"/>
        <w:rPr>
          <w:rFonts w:ascii="Calibri" w:hAnsi="Calibri" w:cs="Calibri"/>
          <w:sz w:val="24"/>
          <w:szCs w:val="24"/>
        </w:rPr>
      </w:pPr>
    </w:p>
    <w:p w14:paraId="21ACAC78" w14:textId="77777777" w:rsidR="002071ED" w:rsidRPr="002071ED" w:rsidRDefault="002071ED" w:rsidP="002071ED">
      <w:pPr>
        <w:spacing w:line="360" w:lineRule="auto"/>
        <w:jc w:val="both"/>
        <w:rPr>
          <w:rFonts w:ascii="Calibri" w:hAnsi="Calibri" w:cs="Calibri"/>
          <w:b/>
          <w:sz w:val="24"/>
          <w:szCs w:val="24"/>
        </w:rPr>
      </w:pPr>
    </w:p>
    <w:p w14:paraId="7C83CC14" w14:textId="77777777" w:rsidR="002071ED" w:rsidRDefault="002071ED" w:rsidP="002071ED">
      <w:pPr>
        <w:spacing w:line="360" w:lineRule="auto"/>
        <w:jc w:val="both"/>
        <w:rPr>
          <w:rFonts w:ascii="Calibri" w:hAnsi="Calibri" w:cs="Calibri"/>
          <w:sz w:val="24"/>
          <w:szCs w:val="24"/>
        </w:rPr>
      </w:pPr>
    </w:p>
    <w:p w14:paraId="6BF78D03" w14:textId="77777777" w:rsidR="002071ED" w:rsidRDefault="002071ED" w:rsidP="002071ED">
      <w:pPr>
        <w:spacing w:line="360" w:lineRule="auto"/>
        <w:jc w:val="both"/>
        <w:rPr>
          <w:rFonts w:ascii="Calibri" w:hAnsi="Calibri" w:cs="Calibri"/>
          <w:sz w:val="24"/>
          <w:szCs w:val="24"/>
        </w:rPr>
      </w:pPr>
    </w:p>
    <w:p w14:paraId="75C3FAD9" w14:textId="77777777" w:rsidR="002071ED" w:rsidRPr="003D304C" w:rsidRDefault="002071ED">
      <w:pPr>
        <w:rPr>
          <w:rFonts w:ascii="Calibri" w:hAnsi="Calibri" w:cs="Calibri"/>
          <w:sz w:val="24"/>
          <w:szCs w:val="24"/>
        </w:rPr>
      </w:pPr>
    </w:p>
    <w:sectPr w:rsidR="002071ED" w:rsidRPr="003D30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abbir Hossain" w:date="2024-07-13T00:19:00Z" w:initials="SH">
    <w:p w14:paraId="0A2FFA61" w14:textId="77777777" w:rsidR="00A0521C" w:rsidRDefault="00A0521C" w:rsidP="00A0521C">
      <w:pPr>
        <w:pStyle w:val="CommentText"/>
      </w:pPr>
      <w:r>
        <w:rPr>
          <w:rStyle w:val="CommentReference"/>
        </w:rPr>
        <w:annotationRef/>
      </w:r>
      <w:r>
        <w:t>Write one sentence for Sample Weight. As we use proper sample weight we  need to mention this.</w:t>
      </w:r>
    </w:p>
  </w:comment>
  <w:comment w:id="1" w:author="Sabbir Hossain" w:date="2024-07-13T00:22:00Z" w:initials="SH">
    <w:p w14:paraId="54E0D75D" w14:textId="77777777" w:rsidR="00A0521C" w:rsidRDefault="00A0521C" w:rsidP="00A0521C">
      <w:pPr>
        <w:pStyle w:val="CommentText"/>
      </w:pPr>
      <w:r>
        <w:rPr>
          <w:rStyle w:val="CommentReference"/>
        </w:rPr>
        <w:annotationRef/>
      </w:r>
      <w:r>
        <w:t>This is confusing. Please write the sentence clearly. We deals with child then why adolescents, is they are adolescent mothers you talking about?</w:t>
      </w:r>
    </w:p>
  </w:comment>
  <w:comment w:id="3" w:author="Sabbir Hossain" w:date="2024-07-13T00:24:00Z" w:initials="SH">
    <w:p w14:paraId="008D194F" w14:textId="77777777" w:rsidR="00A0521C" w:rsidRDefault="00A0521C" w:rsidP="00A0521C">
      <w:pPr>
        <w:pStyle w:val="CommentText"/>
      </w:pPr>
      <w:r>
        <w:rPr>
          <w:rStyle w:val="CommentReference"/>
        </w:rPr>
        <w:annotationRef/>
      </w:r>
      <w:r>
        <w:t>Write the conclusion in short</w:t>
      </w:r>
    </w:p>
  </w:comment>
  <w:comment w:id="4" w:author="Sabbir Hossain" w:date="2024-07-13T00:32:00Z" w:initials="SH">
    <w:p w14:paraId="7A331E7B" w14:textId="77777777" w:rsidR="00FD7F14" w:rsidRDefault="00FD7F14" w:rsidP="00FD7F14">
      <w:pPr>
        <w:pStyle w:val="CommentText"/>
      </w:pPr>
      <w:r>
        <w:rPr>
          <w:rStyle w:val="CommentReference"/>
        </w:rPr>
        <w:annotationRef/>
      </w:r>
      <w:r>
        <w:t xml:space="preserve">This current introduction is very lengthy. Please make it more concise by reducing the unnecessary sentences. </w:t>
      </w:r>
    </w:p>
  </w:comment>
  <w:comment w:id="7" w:author="Sabbir Hossain" w:date="2024-07-13T00:31:00Z" w:initials="SH">
    <w:p w14:paraId="3E70285B" w14:textId="77777777" w:rsidR="000C270B" w:rsidRDefault="00FD7F14" w:rsidP="000C270B">
      <w:pPr>
        <w:pStyle w:val="CommentText"/>
      </w:pPr>
      <w:r>
        <w:rPr>
          <w:rStyle w:val="CommentReference"/>
        </w:rPr>
        <w:annotationRef/>
      </w:r>
      <w:r w:rsidR="000C270B">
        <w:t xml:space="preserve">Write one sentence  that shows this the first study using VA datasets in Bangladesh and throughout the LMICs according to the authors knowledge. </w:t>
      </w:r>
    </w:p>
  </w:comment>
  <w:comment w:id="8" w:author="Sabbir Hossain" w:date="2024-07-13T00:34:00Z" w:initials="SH">
    <w:p w14:paraId="4786C7D1" w14:textId="4EFC2EC3" w:rsidR="001C1522" w:rsidRDefault="00FD7F14" w:rsidP="001C1522">
      <w:pPr>
        <w:pStyle w:val="CommentText"/>
      </w:pPr>
      <w:r>
        <w:rPr>
          <w:rStyle w:val="CommentReference"/>
        </w:rPr>
        <w:annotationRef/>
      </w:r>
      <w:r w:rsidR="001C1522">
        <w:t>No need to mention this</w:t>
      </w:r>
    </w:p>
  </w:comment>
  <w:comment w:id="10" w:author="Sabbir Hossain" w:date="2024-07-13T01:29:00Z" w:initials="SH">
    <w:p w14:paraId="4AC7E1DD" w14:textId="77777777" w:rsidR="00DD323B" w:rsidRDefault="00DD323B" w:rsidP="00DD323B">
      <w:pPr>
        <w:pStyle w:val="CommentText"/>
      </w:pPr>
      <w:r>
        <w:rPr>
          <w:rStyle w:val="CommentReference"/>
        </w:rPr>
        <w:annotationRef/>
      </w:r>
      <w:r>
        <w:t>This result section is vast. We need to reduce the result section. We have 8 indicator and eight Table. We need to explain 4-5 factor and rest of the section should moved to the supplementary section in a others file. We can use only 4-5 table and figures max.</w:t>
      </w:r>
    </w:p>
  </w:comment>
  <w:comment w:id="75" w:author="Sabbir Hossain" w:date="2024-07-13T01:40:00Z" w:initials="SH">
    <w:p w14:paraId="655AA215" w14:textId="77777777" w:rsidR="006D5493" w:rsidRDefault="006D5493" w:rsidP="006D5493">
      <w:pPr>
        <w:pStyle w:val="CommentText"/>
      </w:pPr>
      <w:r>
        <w:rPr>
          <w:rStyle w:val="CommentReference"/>
        </w:rPr>
        <w:annotationRef/>
      </w:r>
      <w:r>
        <w:t>As we focus on the 2011-2017-18 trend and changes. Write the discussion in this same pattern. If higher or lower prevalence then why increases or decreases? The please compare result with previous study. You can find prevalence of pneumonia , preterm birth etc . Not necessarily in bangaldesh you compared with other south asian countries.</w:t>
      </w:r>
    </w:p>
  </w:comment>
  <w:comment w:id="77" w:author="Sabbir Hossain" w:date="2024-07-13T01:36:00Z" w:initials="SH">
    <w:p w14:paraId="0545F354" w14:textId="231D959A" w:rsidR="006D5493" w:rsidRDefault="006D5493" w:rsidP="006D5493">
      <w:pPr>
        <w:pStyle w:val="CommentText"/>
      </w:pPr>
      <w:r>
        <w:rPr>
          <w:rStyle w:val="CommentReference"/>
        </w:rPr>
        <w:annotationRef/>
      </w:r>
      <w:r>
        <w:t>Add some previous study evidence using different datasets in Bangladesh. Compare with our study similar , or higher or lower prevalence of those cause of death.</w:t>
      </w:r>
    </w:p>
  </w:comment>
  <w:comment w:id="80" w:author="Sabbir Hossain" w:date="2024-07-13T01:32:00Z" w:initials="SH">
    <w:p w14:paraId="28BBF910" w14:textId="3BA3EE96" w:rsidR="00DD323B" w:rsidRDefault="00DD323B" w:rsidP="00DD323B">
      <w:pPr>
        <w:pStyle w:val="CommentText"/>
      </w:pPr>
      <w:r>
        <w:rPr>
          <w:rStyle w:val="CommentReference"/>
        </w:rPr>
        <w:annotationRef/>
      </w:r>
      <w:r>
        <w:t>Add reference</w:t>
      </w:r>
    </w:p>
  </w:comment>
  <w:comment w:id="81" w:author="Sabbir Hossain" w:date="2024-07-13T01:33:00Z" w:initials="SH">
    <w:p w14:paraId="775471B0" w14:textId="77777777" w:rsidR="006D5493" w:rsidRDefault="006D5493" w:rsidP="006D5493">
      <w:pPr>
        <w:pStyle w:val="CommentText"/>
      </w:pPr>
      <w:r>
        <w:rPr>
          <w:rStyle w:val="CommentReference"/>
        </w:rPr>
        <w:annotationRef/>
      </w:r>
      <w:r>
        <w:t>Not clear which factors?</w:t>
      </w:r>
    </w:p>
  </w:comment>
  <w:comment w:id="82" w:author="Sabbir Hossain" w:date="2024-07-13T01:41:00Z" w:initials="SH">
    <w:p w14:paraId="0DD07035" w14:textId="77777777" w:rsidR="006D5493" w:rsidRDefault="006D5493" w:rsidP="006D5493">
      <w:pPr>
        <w:pStyle w:val="CommentText"/>
      </w:pPr>
      <w:r>
        <w:rPr>
          <w:rStyle w:val="CommentReference"/>
        </w:rPr>
        <w:annotationRef/>
      </w:r>
      <w:r>
        <w:t>Need references if possible</w:t>
      </w:r>
    </w:p>
  </w:comment>
  <w:comment w:id="83" w:author="Sabbir Hossain" w:date="2024-07-13T01:42:00Z" w:initials="SH">
    <w:p w14:paraId="75C888C3" w14:textId="77777777" w:rsidR="006D5493" w:rsidRDefault="006D5493" w:rsidP="006D5493">
      <w:pPr>
        <w:pStyle w:val="CommentText"/>
      </w:pPr>
      <w:r>
        <w:rPr>
          <w:rStyle w:val="CommentReference"/>
        </w:rPr>
        <w:annotationRef/>
      </w:r>
      <w:r>
        <w:t>references</w:t>
      </w:r>
    </w:p>
  </w:comment>
  <w:comment w:id="84" w:author="Sabbir Hossain" w:date="2024-07-13T01:46:00Z" w:initials="SH">
    <w:p w14:paraId="7D981EEC" w14:textId="77777777" w:rsidR="00EE6DDD" w:rsidRDefault="00EE6DDD" w:rsidP="00EE6DDD">
      <w:pPr>
        <w:pStyle w:val="CommentText"/>
      </w:pPr>
      <w:r>
        <w:rPr>
          <w:rStyle w:val="CommentReference"/>
        </w:rPr>
        <w:annotationRef/>
      </w:r>
      <w:r>
        <w:t>References if possible?</w:t>
      </w:r>
    </w:p>
  </w:comment>
  <w:comment w:id="85" w:author="Sabbir Hossain" w:date="2024-07-13T01:49:00Z" w:initials="SH">
    <w:p w14:paraId="4284ED75" w14:textId="77777777" w:rsidR="003B2325" w:rsidRDefault="003B2325" w:rsidP="003B2325">
      <w:pPr>
        <w:pStyle w:val="CommentText"/>
      </w:pPr>
      <w:r>
        <w:rPr>
          <w:rStyle w:val="CommentReference"/>
        </w:rPr>
        <w:annotationRef/>
      </w:r>
      <w:r>
        <w:t>References if possible</w:t>
      </w:r>
    </w:p>
  </w:comment>
  <w:comment w:id="86" w:author="Sabbir Hossain" w:date="2024-07-13T01:50:00Z" w:initials="SH">
    <w:p w14:paraId="113124EC" w14:textId="77777777" w:rsidR="003B2325" w:rsidRDefault="003B2325" w:rsidP="003B2325">
      <w:pPr>
        <w:pStyle w:val="CommentText"/>
      </w:pPr>
      <w:r>
        <w:rPr>
          <w:rStyle w:val="CommentReference"/>
        </w:rPr>
        <w:annotationRef/>
      </w:r>
      <w:r>
        <w:t>references</w:t>
      </w:r>
    </w:p>
  </w:comment>
  <w:comment w:id="87" w:author="Sabbir Hossain" w:date="2024-07-13T01:25:00Z" w:initials="SH">
    <w:p w14:paraId="1111E15D" w14:textId="110244FC" w:rsidR="00111C0C" w:rsidRDefault="00111C0C" w:rsidP="00111C0C">
      <w:pPr>
        <w:pStyle w:val="CommentText"/>
      </w:pPr>
      <w:r>
        <w:rPr>
          <w:rStyle w:val="CommentReference"/>
        </w:rPr>
        <w:annotationRef/>
      </w:r>
      <w:r>
        <w:t>Also add this is first study in DHS and BDHS like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A2FFA61" w15:done="1"/>
  <w15:commentEx w15:paraId="54E0D75D" w15:done="1"/>
  <w15:commentEx w15:paraId="008D194F" w15:done="1"/>
  <w15:commentEx w15:paraId="7A331E7B" w15:done="1"/>
  <w15:commentEx w15:paraId="3E70285B" w15:done="1"/>
  <w15:commentEx w15:paraId="4786C7D1" w15:done="1"/>
  <w15:commentEx w15:paraId="4AC7E1DD" w15:done="1"/>
  <w15:commentEx w15:paraId="655AA215" w15:done="1"/>
  <w15:commentEx w15:paraId="0545F354" w15:done="1"/>
  <w15:commentEx w15:paraId="28BBF910" w15:done="1"/>
  <w15:commentEx w15:paraId="775471B0" w15:done="1"/>
  <w15:commentEx w15:paraId="0DD07035" w15:done="1"/>
  <w15:commentEx w15:paraId="75C888C3" w15:done="1"/>
  <w15:commentEx w15:paraId="7D981EEC" w15:done="1"/>
  <w15:commentEx w15:paraId="4284ED75" w15:done="1"/>
  <w15:commentEx w15:paraId="113124EC" w15:done="1"/>
  <w15:commentEx w15:paraId="1111E15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86926C3" w16cex:dateUtc="2024-07-12T18:19:00Z"/>
  <w16cex:commentExtensible w16cex:durableId="74A40A48" w16cex:dateUtc="2024-07-12T18:22:00Z"/>
  <w16cex:commentExtensible w16cex:durableId="0031A04A" w16cex:dateUtc="2024-07-12T18:24:00Z"/>
  <w16cex:commentExtensible w16cex:durableId="09E9F9D6" w16cex:dateUtc="2024-07-12T18:32:00Z"/>
  <w16cex:commentExtensible w16cex:durableId="15DF2C04" w16cex:dateUtc="2024-07-12T18:31:00Z"/>
  <w16cex:commentExtensible w16cex:durableId="0A3DFB40" w16cex:dateUtc="2024-07-12T18:34:00Z"/>
  <w16cex:commentExtensible w16cex:durableId="04DB3154" w16cex:dateUtc="2024-07-12T19:29:00Z"/>
  <w16cex:commentExtensible w16cex:durableId="35BA764E" w16cex:dateUtc="2024-07-12T19:40:00Z"/>
  <w16cex:commentExtensible w16cex:durableId="0D451C79" w16cex:dateUtc="2024-07-12T19:36:00Z"/>
  <w16cex:commentExtensible w16cex:durableId="612FF260" w16cex:dateUtc="2024-07-12T19:32:00Z"/>
  <w16cex:commentExtensible w16cex:durableId="05275557" w16cex:dateUtc="2024-07-12T19:33:00Z"/>
  <w16cex:commentExtensible w16cex:durableId="51221C36" w16cex:dateUtc="2024-07-12T19:41:00Z"/>
  <w16cex:commentExtensible w16cex:durableId="391F9A30" w16cex:dateUtc="2024-07-12T19:42:00Z"/>
  <w16cex:commentExtensible w16cex:durableId="20EC933D" w16cex:dateUtc="2024-07-12T19:46:00Z"/>
  <w16cex:commentExtensible w16cex:durableId="0015DAD5" w16cex:dateUtc="2024-07-12T19:49:00Z"/>
  <w16cex:commentExtensible w16cex:durableId="7524133D" w16cex:dateUtc="2024-07-12T19:50:00Z"/>
  <w16cex:commentExtensible w16cex:durableId="1253885B" w16cex:dateUtc="2024-07-12T1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A2FFA61" w16cid:durableId="086926C3"/>
  <w16cid:commentId w16cid:paraId="54E0D75D" w16cid:durableId="74A40A48"/>
  <w16cid:commentId w16cid:paraId="008D194F" w16cid:durableId="0031A04A"/>
  <w16cid:commentId w16cid:paraId="7A331E7B" w16cid:durableId="09E9F9D6"/>
  <w16cid:commentId w16cid:paraId="3E70285B" w16cid:durableId="15DF2C04"/>
  <w16cid:commentId w16cid:paraId="4786C7D1" w16cid:durableId="0A3DFB40"/>
  <w16cid:commentId w16cid:paraId="4AC7E1DD" w16cid:durableId="04DB3154"/>
  <w16cid:commentId w16cid:paraId="655AA215" w16cid:durableId="35BA764E"/>
  <w16cid:commentId w16cid:paraId="0545F354" w16cid:durableId="0D451C79"/>
  <w16cid:commentId w16cid:paraId="28BBF910" w16cid:durableId="612FF260"/>
  <w16cid:commentId w16cid:paraId="775471B0" w16cid:durableId="05275557"/>
  <w16cid:commentId w16cid:paraId="0DD07035" w16cid:durableId="51221C36"/>
  <w16cid:commentId w16cid:paraId="75C888C3" w16cid:durableId="391F9A30"/>
  <w16cid:commentId w16cid:paraId="7D981EEC" w16cid:durableId="20EC933D"/>
  <w16cid:commentId w16cid:paraId="4284ED75" w16cid:durableId="0015DAD5"/>
  <w16cid:commentId w16cid:paraId="113124EC" w16cid:durableId="7524133D"/>
  <w16cid:commentId w16cid:paraId="1111E15D" w16cid:durableId="125388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370668" w14:textId="77777777" w:rsidR="009F6A24" w:rsidRDefault="009F6A24" w:rsidP="000A119A">
      <w:pPr>
        <w:spacing w:after="0" w:line="240" w:lineRule="auto"/>
      </w:pPr>
      <w:r>
        <w:separator/>
      </w:r>
    </w:p>
  </w:endnote>
  <w:endnote w:type="continuationSeparator" w:id="0">
    <w:p w14:paraId="6B450B9A" w14:textId="77777777" w:rsidR="009F6A24" w:rsidRDefault="009F6A24" w:rsidP="000A1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1290F9" w14:textId="77777777" w:rsidR="009F6A24" w:rsidRDefault="009F6A24" w:rsidP="000A119A">
      <w:pPr>
        <w:spacing w:after="0" w:line="240" w:lineRule="auto"/>
      </w:pPr>
      <w:r>
        <w:separator/>
      </w:r>
    </w:p>
  </w:footnote>
  <w:footnote w:type="continuationSeparator" w:id="0">
    <w:p w14:paraId="63BB1868" w14:textId="77777777" w:rsidR="009F6A24" w:rsidRDefault="009F6A24" w:rsidP="000A1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1B7734"/>
    <w:multiLevelType w:val="multilevel"/>
    <w:tmpl w:val="BD40D0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710678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bbir Hossain">
    <w15:presenceInfo w15:providerId="AD" w15:userId="S::sabbir049@student.sust.edu::766812c6-160e-4cc6-bdf6-4246e7c6be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04C"/>
    <w:rsid w:val="00002891"/>
    <w:rsid w:val="00005C29"/>
    <w:rsid w:val="0001507E"/>
    <w:rsid w:val="000311D0"/>
    <w:rsid w:val="00063B71"/>
    <w:rsid w:val="000A119A"/>
    <w:rsid w:val="000A1CB7"/>
    <w:rsid w:val="000C270B"/>
    <w:rsid w:val="000D18EF"/>
    <w:rsid w:val="00107D68"/>
    <w:rsid w:val="00111C0C"/>
    <w:rsid w:val="00142B79"/>
    <w:rsid w:val="001C1132"/>
    <w:rsid w:val="001C1522"/>
    <w:rsid w:val="001D12FB"/>
    <w:rsid w:val="001F6F25"/>
    <w:rsid w:val="002071ED"/>
    <w:rsid w:val="0023214A"/>
    <w:rsid w:val="0024144F"/>
    <w:rsid w:val="00243049"/>
    <w:rsid w:val="00244A0F"/>
    <w:rsid w:val="0026234A"/>
    <w:rsid w:val="002732E0"/>
    <w:rsid w:val="0028144B"/>
    <w:rsid w:val="0028459B"/>
    <w:rsid w:val="002F140C"/>
    <w:rsid w:val="003325C5"/>
    <w:rsid w:val="00335AAF"/>
    <w:rsid w:val="00373F87"/>
    <w:rsid w:val="00386162"/>
    <w:rsid w:val="00390CCB"/>
    <w:rsid w:val="003B2325"/>
    <w:rsid w:val="003B3B6C"/>
    <w:rsid w:val="003C0EA9"/>
    <w:rsid w:val="003D1C9E"/>
    <w:rsid w:val="003D304C"/>
    <w:rsid w:val="003D4253"/>
    <w:rsid w:val="003D4C3E"/>
    <w:rsid w:val="0042659F"/>
    <w:rsid w:val="004518C5"/>
    <w:rsid w:val="00460BF3"/>
    <w:rsid w:val="00462B13"/>
    <w:rsid w:val="004741C3"/>
    <w:rsid w:val="00483309"/>
    <w:rsid w:val="00490794"/>
    <w:rsid w:val="00495ED1"/>
    <w:rsid w:val="004A08F0"/>
    <w:rsid w:val="004F0B74"/>
    <w:rsid w:val="00545284"/>
    <w:rsid w:val="00561A9D"/>
    <w:rsid w:val="0058057F"/>
    <w:rsid w:val="00585229"/>
    <w:rsid w:val="00592347"/>
    <w:rsid w:val="005A0187"/>
    <w:rsid w:val="005B4E9B"/>
    <w:rsid w:val="005C20F5"/>
    <w:rsid w:val="005E1B6E"/>
    <w:rsid w:val="00612E72"/>
    <w:rsid w:val="00630ECD"/>
    <w:rsid w:val="00660D22"/>
    <w:rsid w:val="006942AF"/>
    <w:rsid w:val="006A3100"/>
    <w:rsid w:val="006A52E3"/>
    <w:rsid w:val="006B490B"/>
    <w:rsid w:val="006D5493"/>
    <w:rsid w:val="006E2C12"/>
    <w:rsid w:val="006E42C4"/>
    <w:rsid w:val="006F201C"/>
    <w:rsid w:val="00705CED"/>
    <w:rsid w:val="0072352F"/>
    <w:rsid w:val="007246D9"/>
    <w:rsid w:val="00751D75"/>
    <w:rsid w:val="0078072B"/>
    <w:rsid w:val="00795580"/>
    <w:rsid w:val="00801D9F"/>
    <w:rsid w:val="00832600"/>
    <w:rsid w:val="00836349"/>
    <w:rsid w:val="00870FD8"/>
    <w:rsid w:val="00885161"/>
    <w:rsid w:val="008A28D8"/>
    <w:rsid w:val="008A4B85"/>
    <w:rsid w:val="008B1FC0"/>
    <w:rsid w:val="008C4184"/>
    <w:rsid w:val="008E4B4F"/>
    <w:rsid w:val="008F2927"/>
    <w:rsid w:val="009009BC"/>
    <w:rsid w:val="00953CA6"/>
    <w:rsid w:val="00981475"/>
    <w:rsid w:val="009911C7"/>
    <w:rsid w:val="009A4DA7"/>
    <w:rsid w:val="009C0AD6"/>
    <w:rsid w:val="009E4EE1"/>
    <w:rsid w:val="009F6A24"/>
    <w:rsid w:val="00A0521C"/>
    <w:rsid w:val="00A21069"/>
    <w:rsid w:val="00A75F0B"/>
    <w:rsid w:val="00B00FCD"/>
    <w:rsid w:val="00B24AB4"/>
    <w:rsid w:val="00B34115"/>
    <w:rsid w:val="00B36A3A"/>
    <w:rsid w:val="00B40122"/>
    <w:rsid w:val="00B5559D"/>
    <w:rsid w:val="00B7699A"/>
    <w:rsid w:val="00BA217B"/>
    <w:rsid w:val="00BC5A01"/>
    <w:rsid w:val="00BF19B2"/>
    <w:rsid w:val="00BF7375"/>
    <w:rsid w:val="00C17A58"/>
    <w:rsid w:val="00C21030"/>
    <w:rsid w:val="00C31C8F"/>
    <w:rsid w:val="00C56E16"/>
    <w:rsid w:val="00C6313D"/>
    <w:rsid w:val="00C725F6"/>
    <w:rsid w:val="00C81372"/>
    <w:rsid w:val="00C944EE"/>
    <w:rsid w:val="00CA27CF"/>
    <w:rsid w:val="00CB165A"/>
    <w:rsid w:val="00CB2585"/>
    <w:rsid w:val="00CC5325"/>
    <w:rsid w:val="00CC655A"/>
    <w:rsid w:val="00CF1E7B"/>
    <w:rsid w:val="00D23AF9"/>
    <w:rsid w:val="00D32085"/>
    <w:rsid w:val="00D42C4F"/>
    <w:rsid w:val="00D753F9"/>
    <w:rsid w:val="00D8109D"/>
    <w:rsid w:val="00D90AA1"/>
    <w:rsid w:val="00D9717E"/>
    <w:rsid w:val="00DC442E"/>
    <w:rsid w:val="00DD323B"/>
    <w:rsid w:val="00E35054"/>
    <w:rsid w:val="00E43B30"/>
    <w:rsid w:val="00E87D01"/>
    <w:rsid w:val="00EB24D3"/>
    <w:rsid w:val="00EB4BE7"/>
    <w:rsid w:val="00EE6DDD"/>
    <w:rsid w:val="00F121E4"/>
    <w:rsid w:val="00F22B5F"/>
    <w:rsid w:val="00F24F28"/>
    <w:rsid w:val="00F53676"/>
    <w:rsid w:val="00F950CE"/>
    <w:rsid w:val="00F97882"/>
    <w:rsid w:val="00FD7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A092"/>
  <w15:chartTrackingRefBased/>
  <w15:docId w15:val="{A0AEBE36-DAD3-4DE3-9FF1-20B030DF3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AB4"/>
  </w:style>
  <w:style w:type="paragraph" w:styleId="Heading1">
    <w:name w:val="heading 1"/>
    <w:basedOn w:val="Normal"/>
    <w:next w:val="Normal"/>
    <w:link w:val="Heading1Char"/>
    <w:uiPriority w:val="9"/>
    <w:qFormat/>
    <w:rsid w:val="003D30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30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30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30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30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30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30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30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30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0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30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30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30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30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30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30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30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304C"/>
    <w:rPr>
      <w:rFonts w:eastAsiaTheme="majorEastAsia" w:cstheme="majorBidi"/>
      <w:color w:val="272727" w:themeColor="text1" w:themeTint="D8"/>
    </w:rPr>
  </w:style>
  <w:style w:type="paragraph" w:styleId="Title">
    <w:name w:val="Title"/>
    <w:basedOn w:val="Normal"/>
    <w:next w:val="Normal"/>
    <w:link w:val="TitleChar"/>
    <w:uiPriority w:val="10"/>
    <w:qFormat/>
    <w:rsid w:val="003D30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0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30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30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304C"/>
    <w:pPr>
      <w:spacing w:before="160"/>
      <w:jc w:val="center"/>
    </w:pPr>
    <w:rPr>
      <w:i/>
      <w:iCs/>
      <w:color w:val="404040" w:themeColor="text1" w:themeTint="BF"/>
    </w:rPr>
  </w:style>
  <w:style w:type="character" w:customStyle="1" w:styleId="QuoteChar">
    <w:name w:val="Quote Char"/>
    <w:basedOn w:val="DefaultParagraphFont"/>
    <w:link w:val="Quote"/>
    <w:uiPriority w:val="29"/>
    <w:rsid w:val="003D304C"/>
    <w:rPr>
      <w:i/>
      <w:iCs/>
      <w:color w:val="404040" w:themeColor="text1" w:themeTint="BF"/>
    </w:rPr>
  </w:style>
  <w:style w:type="paragraph" w:styleId="ListParagraph">
    <w:name w:val="List Paragraph"/>
    <w:basedOn w:val="Normal"/>
    <w:uiPriority w:val="34"/>
    <w:qFormat/>
    <w:rsid w:val="003D304C"/>
    <w:pPr>
      <w:ind w:left="720"/>
      <w:contextualSpacing/>
    </w:pPr>
  </w:style>
  <w:style w:type="character" w:styleId="IntenseEmphasis">
    <w:name w:val="Intense Emphasis"/>
    <w:basedOn w:val="DefaultParagraphFont"/>
    <w:uiPriority w:val="21"/>
    <w:qFormat/>
    <w:rsid w:val="003D304C"/>
    <w:rPr>
      <w:i/>
      <w:iCs/>
      <w:color w:val="0F4761" w:themeColor="accent1" w:themeShade="BF"/>
    </w:rPr>
  </w:style>
  <w:style w:type="paragraph" w:styleId="IntenseQuote">
    <w:name w:val="Intense Quote"/>
    <w:basedOn w:val="Normal"/>
    <w:next w:val="Normal"/>
    <w:link w:val="IntenseQuoteChar"/>
    <w:uiPriority w:val="30"/>
    <w:qFormat/>
    <w:rsid w:val="003D30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304C"/>
    <w:rPr>
      <w:i/>
      <w:iCs/>
      <w:color w:val="0F4761" w:themeColor="accent1" w:themeShade="BF"/>
    </w:rPr>
  </w:style>
  <w:style w:type="character" w:styleId="IntenseReference">
    <w:name w:val="Intense Reference"/>
    <w:basedOn w:val="DefaultParagraphFont"/>
    <w:uiPriority w:val="32"/>
    <w:qFormat/>
    <w:rsid w:val="003D304C"/>
    <w:rPr>
      <w:b/>
      <w:bCs/>
      <w:smallCaps/>
      <w:color w:val="0F4761" w:themeColor="accent1" w:themeShade="BF"/>
      <w:spacing w:val="5"/>
    </w:rPr>
  </w:style>
  <w:style w:type="character" w:styleId="Hyperlink">
    <w:name w:val="Hyperlink"/>
    <w:basedOn w:val="DefaultParagraphFont"/>
    <w:uiPriority w:val="99"/>
    <w:unhideWhenUsed/>
    <w:rsid w:val="003D304C"/>
    <w:rPr>
      <w:color w:val="467886" w:themeColor="hyperlink"/>
      <w:u w:val="single"/>
    </w:rPr>
  </w:style>
  <w:style w:type="character" w:styleId="UnresolvedMention">
    <w:name w:val="Unresolved Mention"/>
    <w:basedOn w:val="DefaultParagraphFont"/>
    <w:uiPriority w:val="99"/>
    <w:semiHidden/>
    <w:unhideWhenUsed/>
    <w:rsid w:val="003D304C"/>
    <w:rPr>
      <w:color w:val="605E5C"/>
      <w:shd w:val="clear" w:color="auto" w:fill="E1DFDD"/>
    </w:rPr>
  </w:style>
  <w:style w:type="character" w:styleId="FollowedHyperlink">
    <w:name w:val="FollowedHyperlink"/>
    <w:basedOn w:val="DefaultParagraphFont"/>
    <w:uiPriority w:val="99"/>
    <w:semiHidden/>
    <w:unhideWhenUsed/>
    <w:rsid w:val="003D304C"/>
    <w:rPr>
      <w:color w:val="96607D" w:themeColor="followedHyperlink"/>
      <w:u w:val="single"/>
    </w:rPr>
  </w:style>
  <w:style w:type="paragraph" w:styleId="Revision">
    <w:name w:val="Revision"/>
    <w:hidden/>
    <w:uiPriority w:val="99"/>
    <w:semiHidden/>
    <w:rsid w:val="006E42C4"/>
    <w:pPr>
      <w:spacing w:after="0" w:line="240" w:lineRule="auto"/>
    </w:pPr>
  </w:style>
  <w:style w:type="character" w:styleId="CommentReference">
    <w:name w:val="annotation reference"/>
    <w:basedOn w:val="DefaultParagraphFont"/>
    <w:uiPriority w:val="99"/>
    <w:semiHidden/>
    <w:unhideWhenUsed/>
    <w:rsid w:val="00A0521C"/>
    <w:rPr>
      <w:sz w:val="16"/>
      <w:szCs w:val="16"/>
    </w:rPr>
  </w:style>
  <w:style w:type="paragraph" w:styleId="CommentText">
    <w:name w:val="annotation text"/>
    <w:basedOn w:val="Normal"/>
    <w:link w:val="CommentTextChar"/>
    <w:uiPriority w:val="99"/>
    <w:unhideWhenUsed/>
    <w:rsid w:val="00A0521C"/>
    <w:pPr>
      <w:spacing w:line="240" w:lineRule="auto"/>
    </w:pPr>
    <w:rPr>
      <w:sz w:val="20"/>
      <w:szCs w:val="20"/>
    </w:rPr>
  </w:style>
  <w:style w:type="character" w:customStyle="1" w:styleId="CommentTextChar">
    <w:name w:val="Comment Text Char"/>
    <w:basedOn w:val="DefaultParagraphFont"/>
    <w:link w:val="CommentText"/>
    <w:uiPriority w:val="99"/>
    <w:rsid w:val="00A0521C"/>
    <w:rPr>
      <w:sz w:val="20"/>
      <w:szCs w:val="20"/>
    </w:rPr>
  </w:style>
  <w:style w:type="paragraph" w:styleId="CommentSubject">
    <w:name w:val="annotation subject"/>
    <w:basedOn w:val="CommentText"/>
    <w:next w:val="CommentText"/>
    <w:link w:val="CommentSubjectChar"/>
    <w:uiPriority w:val="99"/>
    <w:semiHidden/>
    <w:unhideWhenUsed/>
    <w:rsid w:val="00A0521C"/>
    <w:rPr>
      <w:b/>
      <w:bCs/>
    </w:rPr>
  </w:style>
  <w:style w:type="character" w:customStyle="1" w:styleId="CommentSubjectChar">
    <w:name w:val="Comment Subject Char"/>
    <w:basedOn w:val="CommentTextChar"/>
    <w:link w:val="CommentSubject"/>
    <w:uiPriority w:val="99"/>
    <w:semiHidden/>
    <w:rsid w:val="00A0521C"/>
    <w:rPr>
      <w:b/>
      <w:bCs/>
      <w:sz w:val="20"/>
      <w:szCs w:val="20"/>
    </w:rPr>
  </w:style>
  <w:style w:type="paragraph" w:styleId="Header">
    <w:name w:val="header"/>
    <w:basedOn w:val="Normal"/>
    <w:link w:val="HeaderChar"/>
    <w:uiPriority w:val="99"/>
    <w:unhideWhenUsed/>
    <w:rsid w:val="000A11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19A"/>
  </w:style>
  <w:style w:type="paragraph" w:styleId="Footer">
    <w:name w:val="footer"/>
    <w:basedOn w:val="Normal"/>
    <w:link w:val="FooterChar"/>
    <w:uiPriority w:val="99"/>
    <w:unhideWhenUsed/>
    <w:rsid w:val="000A11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50765">
      <w:bodyDiv w:val="1"/>
      <w:marLeft w:val="0"/>
      <w:marRight w:val="0"/>
      <w:marTop w:val="0"/>
      <w:marBottom w:val="0"/>
      <w:divBdr>
        <w:top w:val="none" w:sz="0" w:space="0" w:color="auto"/>
        <w:left w:val="none" w:sz="0" w:space="0" w:color="auto"/>
        <w:bottom w:val="none" w:sz="0" w:space="0" w:color="auto"/>
        <w:right w:val="none" w:sz="0" w:space="0" w:color="auto"/>
      </w:divBdr>
    </w:div>
    <w:div w:id="40522039">
      <w:bodyDiv w:val="1"/>
      <w:marLeft w:val="0"/>
      <w:marRight w:val="0"/>
      <w:marTop w:val="0"/>
      <w:marBottom w:val="0"/>
      <w:divBdr>
        <w:top w:val="none" w:sz="0" w:space="0" w:color="auto"/>
        <w:left w:val="none" w:sz="0" w:space="0" w:color="auto"/>
        <w:bottom w:val="none" w:sz="0" w:space="0" w:color="auto"/>
        <w:right w:val="none" w:sz="0" w:space="0" w:color="auto"/>
      </w:divBdr>
    </w:div>
    <w:div w:id="57634536">
      <w:bodyDiv w:val="1"/>
      <w:marLeft w:val="0"/>
      <w:marRight w:val="0"/>
      <w:marTop w:val="0"/>
      <w:marBottom w:val="0"/>
      <w:divBdr>
        <w:top w:val="none" w:sz="0" w:space="0" w:color="auto"/>
        <w:left w:val="none" w:sz="0" w:space="0" w:color="auto"/>
        <w:bottom w:val="none" w:sz="0" w:space="0" w:color="auto"/>
        <w:right w:val="none" w:sz="0" w:space="0" w:color="auto"/>
      </w:divBdr>
      <w:divsChild>
        <w:div w:id="1612932973">
          <w:marLeft w:val="0"/>
          <w:marRight w:val="0"/>
          <w:marTop w:val="0"/>
          <w:marBottom w:val="0"/>
          <w:divBdr>
            <w:top w:val="none" w:sz="0" w:space="0" w:color="auto"/>
            <w:left w:val="none" w:sz="0" w:space="0" w:color="auto"/>
            <w:bottom w:val="none" w:sz="0" w:space="0" w:color="auto"/>
            <w:right w:val="none" w:sz="0" w:space="0" w:color="auto"/>
          </w:divBdr>
          <w:divsChild>
            <w:div w:id="1362168408">
              <w:marLeft w:val="0"/>
              <w:marRight w:val="0"/>
              <w:marTop w:val="0"/>
              <w:marBottom w:val="0"/>
              <w:divBdr>
                <w:top w:val="none" w:sz="0" w:space="0" w:color="auto"/>
                <w:left w:val="none" w:sz="0" w:space="0" w:color="auto"/>
                <w:bottom w:val="none" w:sz="0" w:space="0" w:color="auto"/>
                <w:right w:val="none" w:sz="0" w:space="0" w:color="auto"/>
              </w:divBdr>
              <w:divsChild>
                <w:div w:id="495652927">
                  <w:marLeft w:val="0"/>
                  <w:marRight w:val="0"/>
                  <w:marTop w:val="0"/>
                  <w:marBottom w:val="0"/>
                  <w:divBdr>
                    <w:top w:val="none" w:sz="0" w:space="0" w:color="auto"/>
                    <w:left w:val="none" w:sz="0" w:space="0" w:color="auto"/>
                    <w:bottom w:val="none" w:sz="0" w:space="0" w:color="auto"/>
                    <w:right w:val="none" w:sz="0" w:space="0" w:color="auto"/>
                  </w:divBdr>
                  <w:divsChild>
                    <w:div w:id="928538047">
                      <w:marLeft w:val="0"/>
                      <w:marRight w:val="0"/>
                      <w:marTop w:val="0"/>
                      <w:marBottom w:val="0"/>
                      <w:divBdr>
                        <w:top w:val="none" w:sz="0" w:space="0" w:color="auto"/>
                        <w:left w:val="none" w:sz="0" w:space="0" w:color="auto"/>
                        <w:bottom w:val="none" w:sz="0" w:space="0" w:color="auto"/>
                        <w:right w:val="none" w:sz="0" w:space="0" w:color="auto"/>
                      </w:divBdr>
                      <w:divsChild>
                        <w:div w:id="99379676">
                          <w:marLeft w:val="0"/>
                          <w:marRight w:val="0"/>
                          <w:marTop w:val="0"/>
                          <w:marBottom w:val="0"/>
                          <w:divBdr>
                            <w:top w:val="none" w:sz="0" w:space="0" w:color="auto"/>
                            <w:left w:val="none" w:sz="0" w:space="0" w:color="auto"/>
                            <w:bottom w:val="none" w:sz="0" w:space="0" w:color="auto"/>
                            <w:right w:val="none" w:sz="0" w:space="0" w:color="auto"/>
                          </w:divBdr>
                          <w:divsChild>
                            <w:div w:id="1341661263">
                              <w:marLeft w:val="0"/>
                              <w:marRight w:val="0"/>
                              <w:marTop w:val="0"/>
                              <w:marBottom w:val="0"/>
                              <w:divBdr>
                                <w:top w:val="none" w:sz="0" w:space="0" w:color="auto"/>
                                <w:left w:val="none" w:sz="0" w:space="0" w:color="auto"/>
                                <w:bottom w:val="none" w:sz="0" w:space="0" w:color="auto"/>
                                <w:right w:val="none" w:sz="0" w:space="0" w:color="auto"/>
                              </w:divBdr>
                              <w:divsChild>
                                <w:div w:id="631987135">
                                  <w:marLeft w:val="0"/>
                                  <w:marRight w:val="0"/>
                                  <w:marTop w:val="0"/>
                                  <w:marBottom w:val="0"/>
                                  <w:divBdr>
                                    <w:top w:val="none" w:sz="0" w:space="0" w:color="auto"/>
                                    <w:left w:val="none" w:sz="0" w:space="0" w:color="auto"/>
                                    <w:bottom w:val="none" w:sz="0" w:space="0" w:color="auto"/>
                                    <w:right w:val="none" w:sz="0" w:space="0" w:color="auto"/>
                                  </w:divBdr>
                                  <w:divsChild>
                                    <w:div w:id="91693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30299">
          <w:marLeft w:val="0"/>
          <w:marRight w:val="0"/>
          <w:marTop w:val="0"/>
          <w:marBottom w:val="0"/>
          <w:divBdr>
            <w:top w:val="none" w:sz="0" w:space="0" w:color="auto"/>
            <w:left w:val="none" w:sz="0" w:space="0" w:color="auto"/>
            <w:bottom w:val="none" w:sz="0" w:space="0" w:color="auto"/>
            <w:right w:val="none" w:sz="0" w:space="0" w:color="auto"/>
          </w:divBdr>
          <w:divsChild>
            <w:div w:id="1443456147">
              <w:marLeft w:val="0"/>
              <w:marRight w:val="0"/>
              <w:marTop w:val="0"/>
              <w:marBottom w:val="0"/>
              <w:divBdr>
                <w:top w:val="none" w:sz="0" w:space="0" w:color="auto"/>
                <w:left w:val="none" w:sz="0" w:space="0" w:color="auto"/>
                <w:bottom w:val="none" w:sz="0" w:space="0" w:color="auto"/>
                <w:right w:val="none" w:sz="0" w:space="0" w:color="auto"/>
              </w:divBdr>
              <w:divsChild>
                <w:div w:id="794299995">
                  <w:marLeft w:val="0"/>
                  <w:marRight w:val="0"/>
                  <w:marTop w:val="0"/>
                  <w:marBottom w:val="0"/>
                  <w:divBdr>
                    <w:top w:val="none" w:sz="0" w:space="0" w:color="auto"/>
                    <w:left w:val="none" w:sz="0" w:space="0" w:color="auto"/>
                    <w:bottom w:val="none" w:sz="0" w:space="0" w:color="auto"/>
                    <w:right w:val="none" w:sz="0" w:space="0" w:color="auto"/>
                  </w:divBdr>
                  <w:divsChild>
                    <w:div w:id="1789272070">
                      <w:marLeft w:val="0"/>
                      <w:marRight w:val="0"/>
                      <w:marTop w:val="0"/>
                      <w:marBottom w:val="0"/>
                      <w:divBdr>
                        <w:top w:val="none" w:sz="0" w:space="0" w:color="auto"/>
                        <w:left w:val="none" w:sz="0" w:space="0" w:color="auto"/>
                        <w:bottom w:val="none" w:sz="0" w:space="0" w:color="auto"/>
                        <w:right w:val="none" w:sz="0" w:space="0" w:color="auto"/>
                      </w:divBdr>
                    </w:div>
                    <w:div w:id="22363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31116">
      <w:bodyDiv w:val="1"/>
      <w:marLeft w:val="0"/>
      <w:marRight w:val="0"/>
      <w:marTop w:val="0"/>
      <w:marBottom w:val="0"/>
      <w:divBdr>
        <w:top w:val="none" w:sz="0" w:space="0" w:color="auto"/>
        <w:left w:val="none" w:sz="0" w:space="0" w:color="auto"/>
        <w:bottom w:val="none" w:sz="0" w:space="0" w:color="auto"/>
        <w:right w:val="none" w:sz="0" w:space="0" w:color="auto"/>
      </w:divBdr>
    </w:div>
    <w:div w:id="101875486">
      <w:bodyDiv w:val="1"/>
      <w:marLeft w:val="0"/>
      <w:marRight w:val="0"/>
      <w:marTop w:val="0"/>
      <w:marBottom w:val="0"/>
      <w:divBdr>
        <w:top w:val="none" w:sz="0" w:space="0" w:color="auto"/>
        <w:left w:val="none" w:sz="0" w:space="0" w:color="auto"/>
        <w:bottom w:val="none" w:sz="0" w:space="0" w:color="auto"/>
        <w:right w:val="none" w:sz="0" w:space="0" w:color="auto"/>
      </w:divBdr>
    </w:div>
    <w:div w:id="110327759">
      <w:bodyDiv w:val="1"/>
      <w:marLeft w:val="0"/>
      <w:marRight w:val="0"/>
      <w:marTop w:val="0"/>
      <w:marBottom w:val="0"/>
      <w:divBdr>
        <w:top w:val="none" w:sz="0" w:space="0" w:color="auto"/>
        <w:left w:val="none" w:sz="0" w:space="0" w:color="auto"/>
        <w:bottom w:val="none" w:sz="0" w:space="0" w:color="auto"/>
        <w:right w:val="none" w:sz="0" w:space="0" w:color="auto"/>
      </w:divBdr>
    </w:div>
    <w:div w:id="157575129">
      <w:bodyDiv w:val="1"/>
      <w:marLeft w:val="0"/>
      <w:marRight w:val="0"/>
      <w:marTop w:val="0"/>
      <w:marBottom w:val="0"/>
      <w:divBdr>
        <w:top w:val="none" w:sz="0" w:space="0" w:color="auto"/>
        <w:left w:val="none" w:sz="0" w:space="0" w:color="auto"/>
        <w:bottom w:val="none" w:sz="0" w:space="0" w:color="auto"/>
        <w:right w:val="none" w:sz="0" w:space="0" w:color="auto"/>
      </w:divBdr>
    </w:div>
    <w:div w:id="163715837">
      <w:bodyDiv w:val="1"/>
      <w:marLeft w:val="0"/>
      <w:marRight w:val="0"/>
      <w:marTop w:val="0"/>
      <w:marBottom w:val="0"/>
      <w:divBdr>
        <w:top w:val="none" w:sz="0" w:space="0" w:color="auto"/>
        <w:left w:val="none" w:sz="0" w:space="0" w:color="auto"/>
        <w:bottom w:val="none" w:sz="0" w:space="0" w:color="auto"/>
        <w:right w:val="none" w:sz="0" w:space="0" w:color="auto"/>
      </w:divBdr>
    </w:div>
    <w:div w:id="170486416">
      <w:bodyDiv w:val="1"/>
      <w:marLeft w:val="0"/>
      <w:marRight w:val="0"/>
      <w:marTop w:val="0"/>
      <w:marBottom w:val="0"/>
      <w:divBdr>
        <w:top w:val="none" w:sz="0" w:space="0" w:color="auto"/>
        <w:left w:val="none" w:sz="0" w:space="0" w:color="auto"/>
        <w:bottom w:val="none" w:sz="0" w:space="0" w:color="auto"/>
        <w:right w:val="none" w:sz="0" w:space="0" w:color="auto"/>
      </w:divBdr>
    </w:div>
    <w:div w:id="201409227">
      <w:bodyDiv w:val="1"/>
      <w:marLeft w:val="0"/>
      <w:marRight w:val="0"/>
      <w:marTop w:val="0"/>
      <w:marBottom w:val="0"/>
      <w:divBdr>
        <w:top w:val="none" w:sz="0" w:space="0" w:color="auto"/>
        <w:left w:val="none" w:sz="0" w:space="0" w:color="auto"/>
        <w:bottom w:val="none" w:sz="0" w:space="0" w:color="auto"/>
        <w:right w:val="none" w:sz="0" w:space="0" w:color="auto"/>
      </w:divBdr>
    </w:div>
    <w:div w:id="226498340">
      <w:bodyDiv w:val="1"/>
      <w:marLeft w:val="0"/>
      <w:marRight w:val="0"/>
      <w:marTop w:val="0"/>
      <w:marBottom w:val="0"/>
      <w:divBdr>
        <w:top w:val="none" w:sz="0" w:space="0" w:color="auto"/>
        <w:left w:val="none" w:sz="0" w:space="0" w:color="auto"/>
        <w:bottom w:val="none" w:sz="0" w:space="0" w:color="auto"/>
        <w:right w:val="none" w:sz="0" w:space="0" w:color="auto"/>
      </w:divBdr>
    </w:div>
    <w:div w:id="229117467">
      <w:bodyDiv w:val="1"/>
      <w:marLeft w:val="0"/>
      <w:marRight w:val="0"/>
      <w:marTop w:val="0"/>
      <w:marBottom w:val="0"/>
      <w:divBdr>
        <w:top w:val="none" w:sz="0" w:space="0" w:color="auto"/>
        <w:left w:val="none" w:sz="0" w:space="0" w:color="auto"/>
        <w:bottom w:val="none" w:sz="0" w:space="0" w:color="auto"/>
        <w:right w:val="none" w:sz="0" w:space="0" w:color="auto"/>
      </w:divBdr>
    </w:div>
    <w:div w:id="237861733">
      <w:bodyDiv w:val="1"/>
      <w:marLeft w:val="0"/>
      <w:marRight w:val="0"/>
      <w:marTop w:val="0"/>
      <w:marBottom w:val="0"/>
      <w:divBdr>
        <w:top w:val="none" w:sz="0" w:space="0" w:color="auto"/>
        <w:left w:val="none" w:sz="0" w:space="0" w:color="auto"/>
        <w:bottom w:val="none" w:sz="0" w:space="0" w:color="auto"/>
        <w:right w:val="none" w:sz="0" w:space="0" w:color="auto"/>
      </w:divBdr>
    </w:div>
    <w:div w:id="261955829">
      <w:bodyDiv w:val="1"/>
      <w:marLeft w:val="0"/>
      <w:marRight w:val="0"/>
      <w:marTop w:val="0"/>
      <w:marBottom w:val="0"/>
      <w:divBdr>
        <w:top w:val="none" w:sz="0" w:space="0" w:color="auto"/>
        <w:left w:val="none" w:sz="0" w:space="0" w:color="auto"/>
        <w:bottom w:val="none" w:sz="0" w:space="0" w:color="auto"/>
        <w:right w:val="none" w:sz="0" w:space="0" w:color="auto"/>
      </w:divBdr>
    </w:div>
    <w:div w:id="284585892">
      <w:bodyDiv w:val="1"/>
      <w:marLeft w:val="0"/>
      <w:marRight w:val="0"/>
      <w:marTop w:val="0"/>
      <w:marBottom w:val="0"/>
      <w:divBdr>
        <w:top w:val="none" w:sz="0" w:space="0" w:color="auto"/>
        <w:left w:val="none" w:sz="0" w:space="0" w:color="auto"/>
        <w:bottom w:val="none" w:sz="0" w:space="0" w:color="auto"/>
        <w:right w:val="none" w:sz="0" w:space="0" w:color="auto"/>
      </w:divBdr>
    </w:div>
    <w:div w:id="291057717">
      <w:bodyDiv w:val="1"/>
      <w:marLeft w:val="0"/>
      <w:marRight w:val="0"/>
      <w:marTop w:val="0"/>
      <w:marBottom w:val="0"/>
      <w:divBdr>
        <w:top w:val="none" w:sz="0" w:space="0" w:color="auto"/>
        <w:left w:val="none" w:sz="0" w:space="0" w:color="auto"/>
        <w:bottom w:val="none" w:sz="0" w:space="0" w:color="auto"/>
        <w:right w:val="none" w:sz="0" w:space="0" w:color="auto"/>
      </w:divBdr>
    </w:div>
    <w:div w:id="328142325">
      <w:bodyDiv w:val="1"/>
      <w:marLeft w:val="0"/>
      <w:marRight w:val="0"/>
      <w:marTop w:val="0"/>
      <w:marBottom w:val="0"/>
      <w:divBdr>
        <w:top w:val="none" w:sz="0" w:space="0" w:color="auto"/>
        <w:left w:val="none" w:sz="0" w:space="0" w:color="auto"/>
        <w:bottom w:val="none" w:sz="0" w:space="0" w:color="auto"/>
        <w:right w:val="none" w:sz="0" w:space="0" w:color="auto"/>
      </w:divBdr>
    </w:div>
    <w:div w:id="336924019">
      <w:bodyDiv w:val="1"/>
      <w:marLeft w:val="0"/>
      <w:marRight w:val="0"/>
      <w:marTop w:val="0"/>
      <w:marBottom w:val="0"/>
      <w:divBdr>
        <w:top w:val="none" w:sz="0" w:space="0" w:color="auto"/>
        <w:left w:val="none" w:sz="0" w:space="0" w:color="auto"/>
        <w:bottom w:val="none" w:sz="0" w:space="0" w:color="auto"/>
        <w:right w:val="none" w:sz="0" w:space="0" w:color="auto"/>
      </w:divBdr>
    </w:div>
    <w:div w:id="355619370">
      <w:bodyDiv w:val="1"/>
      <w:marLeft w:val="0"/>
      <w:marRight w:val="0"/>
      <w:marTop w:val="0"/>
      <w:marBottom w:val="0"/>
      <w:divBdr>
        <w:top w:val="none" w:sz="0" w:space="0" w:color="auto"/>
        <w:left w:val="none" w:sz="0" w:space="0" w:color="auto"/>
        <w:bottom w:val="none" w:sz="0" w:space="0" w:color="auto"/>
        <w:right w:val="none" w:sz="0" w:space="0" w:color="auto"/>
      </w:divBdr>
    </w:div>
    <w:div w:id="372267865">
      <w:bodyDiv w:val="1"/>
      <w:marLeft w:val="0"/>
      <w:marRight w:val="0"/>
      <w:marTop w:val="0"/>
      <w:marBottom w:val="0"/>
      <w:divBdr>
        <w:top w:val="none" w:sz="0" w:space="0" w:color="auto"/>
        <w:left w:val="none" w:sz="0" w:space="0" w:color="auto"/>
        <w:bottom w:val="none" w:sz="0" w:space="0" w:color="auto"/>
        <w:right w:val="none" w:sz="0" w:space="0" w:color="auto"/>
      </w:divBdr>
    </w:div>
    <w:div w:id="375545843">
      <w:bodyDiv w:val="1"/>
      <w:marLeft w:val="0"/>
      <w:marRight w:val="0"/>
      <w:marTop w:val="0"/>
      <w:marBottom w:val="0"/>
      <w:divBdr>
        <w:top w:val="none" w:sz="0" w:space="0" w:color="auto"/>
        <w:left w:val="none" w:sz="0" w:space="0" w:color="auto"/>
        <w:bottom w:val="none" w:sz="0" w:space="0" w:color="auto"/>
        <w:right w:val="none" w:sz="0" w:space="0" w:color="auto"/>
      </w:divBdr>
    </w:div>
    <w:div w:id="378825115">
      <w:bodyDiv w:val="1"/>
      <w:marLeft w:val="0"/>
      <w:marRight w:val="0"/>
      <w:marTop w:val="0"/>
      <w:marBottom w:val="0"/>
      <w:divBdr>
        <w:top w:val="none" w:sz="0" w:space="0" w:color="auto"/>
        <w:left w:val="none" w:sz="0" w:space="0" w:color="auto"/>
        <w:bottom w:val="none" w:sz="0" w:space="0" w:color="auto"/>
        <w:right w:val="none" w:sz="0" w:space="0" w:color="auto"/>
      </w:divBdr>
    </w:div>
    <w:div w:id="384446990">
      <w:bodyDiv w:val="1"/>
      <w:marLeft w:val="0"/>
      <w:marRight w:val="0"/>
      <w:marTop w:val="0"/>
      <w:marBottom w:val="0"/>
      <w:divBdr>
        <w:top w:val="none" w:sz="0" w:space="0" w:color="auto"/>
        <w:left w:val="none" w:sz="0" w:space="0" w:color="auto"/>
        <w:bottom w:val="none" w:sz="0" w:space="0" w:color="auto"/>
        <w:right w:val="none" w:sz="0" w:space="0" w:color="auto"/>
      </w:divBdr>
    </w:div>
    <w:div w:id="388498665">
      <w:bodyDiv w:val="1"/>
      <w:marLeft w:val="0"/>
      <w:marRight w:val="0"/>
      <w:marTop w:val="0"/>
      <w:marBottom w:val="0"/>
      <w:divBdr>
        <w:top w:val="none" w:sz="0" w:space="0" w:color="auto"/>
        <w:left w:val="none" w:sz="0" w:space="0" w:color="auto"/>
        <w:bottom w:val="none" w:sz="0" w:space="0" w:color="auto"/>
        <w:right w:val="none" w:sz="0" w:space="0" w:color="auto"/>
      </w:divBdr>
    </w:div>
    <w:div w:id="426534742">
      <w:bodyDiv w:val="1"/>
      <w:marLeft w:val="0"/>
      <w:marRight w:val="0"/>
      <w:marTop w:val="0"/>
      <w:marBottom w:val="0"/>
      <w:divBdr>
        <w:top w:val="none" w:sz="0" w:space="0" w:color="auto"/>
        <w:left w:val="none" w:sz="0" w:space="0" w:color="auto"/>
        <w:bottom w:val="none" w:sz="0" w:space="0" w:color="auto"/>
        <w:right w:val="none" w:sz="0" w:space="0" w:color="auto"/>
      </w:divBdr>
    </w:div>
    <w:div w:id="440035058">
      <w:bodyDiv w:val="1"/>
      <w:marLeft w:val="0"/>
      <w:marRight w:val="0"/>
      <w:marTop w:val="0"/>
      <w:marBottom w:val="0"/>
      <w:divBdr>
        <w:top w:val="none" w:sz="0" w:space="0" w:color="auto"/>
        <w:left w:val="none" w:sz="0" w:space="0" w:color="auto"/>
        <w:bottom w:val="none" w:sz="0" w:space="0" w:color="auto"/>
        <w:right w:val="none" w:sz="0" w:space="0" w:color="auto"/>
      </w:divBdr>
    </w:div>
    <w:div w:id="461465791">
      <w:bodyDiv w:val="1"/>
      <w:marLeft w:val="0"/>
      <w:marRight w:val="0"/>
      <w:marTop w:val="0"/>
      <w:marBottom w:val="0"/>
      <w:divBdr>
        <w:top w:val="none" w:sz="0" w:space="0" w:color="auto"/>
        <w:left w:val="none" w:sz="0" w:space="0" w:color="auto"/>
        <w:bottom w:val="none" w:sz="0" w:space="0" w:color="auto"/>
        <w:right w:val="none" w:sz="0" w:space="0" w:color="auto"/>
      </w:divBdr>
    </w:div>
    <w:div w:id="476604634">
      <w:bodyDiv w:val="1"/>
      <w:marLeft w:val="0"/>
      <w:marRight w:val="0"/>
      <w:marTop w:val="0"/>
      <w:marBottom w:val="0"/>
      <w:divBdr>
        <w:top w:val="none" w:sz="0" w:space="0" w:color="auto"/>
        <w:left w:val="none" w:sz="0" w:space="0" w:color="auto"/>
        <w:bottom w:val="none" w:sz="0" w:space="0" w:color="auto"/>
        <w:right w:val="none" w:sz="0" w:space="0" w:color="auto"/>
      </w:divBdr>
    </w:div>
    <w:div w:id="478693481">
      <w:bodyDiv w:val="1"/>
      <w:marLeft w:val="0"/>
      <w:marRight w:val="0"/>
      <w:marTop w:val="0"/>
      <w:marBottom w:val="0"/>
      <w:divBdr>
        <w:top w:val="none" w:sz="0" w:space="0" w:color="auto"/>
        <w:left w:val="none" w:sz="0" w:space="0" w:color="auto"/>
        <w:bottom w:val="none" w:sz="0" w:space="0" w:color="auto"/>
        <w:right w:val="none" w:sz="0" w:space="0" w:color="auto"/>
      </w:divBdr>
    </w:div>
    <w:div w:id="484006526">
      <w:bodyDiv w:val="1"/>
      <w:marLeft w:val="0"/>
      <w:marRight w:val="0"/>
      <w:marTop w:val="0"/>
      <w:marBottom w:val="0"/>
      <w:divBdr>
        <w:top w:val="none" w:sz="0" w:space="0" w:color="auto"/>
        <w:left w:val="none" w:sz="0" w:space="0" w:color="auto"/>
        <w:bottom w:val="none" w:sz="0" w:space="0" w:color="auto"/>
        <w:right w:val="none" w:sz="0" w:space="0" w:color="auto"/>
      </w:divBdr>
    </w:div>
    <w:div w:id="491339961">
      <w:bodyDiv w:val="1"/>
      <w:marLeft w:val="0"/>
      <w:marRight w:val="0"/>
      <w:marTop w:val="0"/>
      <w:marBottom w:val="0"/>
      <w:divBdr>
        <w:top w:val="none" w:sz="0" w:space="0" w:color="auto"/>
        <w:left w:val="none" w:sz="0" w:space="0" w:color="auto"/>
        <w:bottom w:val="none" w:sz="0" w:space="0" w:color="auto"/>
        <w:right w:val="none" w:sz="0" w:space="0" w:color="auto"/>
      </w:divBdr>
    </w:div>
    <w:div w:id="494031225">
      <w:bodyDiv w:val="1"/>
      <w:marLeft w:val="0"/>
      <w:marRight w:val="0"/>
      <w:marTop w:val="0"/>
      <w:marBottom w:val="0"/>
      <w:divBdr>
        <w:top w:val="none" w:sz="0" w:space="0" w:color="auto"/>
        <w:left w:val="none" w:sz="0" w:space="0" w:color="auto"/>
        <w:bottom w:val="none" w:sz="0" w:space="0" w:color="auto"/>
        <w:right w:val="none" w:sz="0" w:space="0" w:color="auto"/>
      </w:divBdr>
    </w:div>
    <w:div w:id="496118470">
      <w:bodyDiv w:val="1"/>
      <w:marLeft w:val="0"/>
      <w:marRight w:val="0"/>
      <w:marTop w:val="0"/>
      <w:marBottom w:val="0"/>
      <w:divBdr>
        <w:top w:val="none" w:sz="0" w:space="0" w:color="auto"/>
        <w:left w:val="none" w:sz="0" w:space="0" w:color="auto"/>
        <w:bottom w:val="none" w:sz="0" w:space="0" w:color="auto"/>
        <w:right w:val="none" w:sz="0" w:space="0" w:color="auto"/>
      </w:divBdr>
    </w:div>
    <w:div w:id="520050418">
      <w:bodyDiv w:val="1"/>
      <w:marLeft w:val="0"/>
      <w:marRight w:val="0"/>
      <w:marTop w:val="0"/>
      <w:marBottom w:val="0"/>
      <w:divBdr>
        <w:top w:val="none" w:sz="0" w:space="0" w:color="auto"/>
        <w:left w:val="none" w:sz="0" w:space="0" w:color="auto"/>
        <w:bottom w:val="none" w:sz="0" w:space="0" w:color="auto"/>
        <w:right w:val="none" w:sz="0" w:space="0" w:color="auto"/>
      </w:divBdr>
    </w:div>
    <w:div w:id="520630716">
      <w:bodyDiv w:val="1"/>
      <w:marLeft w:val="0"/>
      <w:marRight w:val="0"/>
      <w:marTop w:val="0"/>
      <w:marBottom w:val="0"/>
      <w:divBdr>
        <w:top w:val="none" w:sz="0" w:space="0" w:color="auto"/>
        <w:left w:val="none" w:sz="0" w:space="0" w:color="auto"/>
        <w:bottom w:val="none" w:sz="0" w:space="0" w:color="auto"/>
        <w:right w:val="none" w:sz="0" w:space="0" w:color="auto"/>
      </w:divBdr>
    </w:div>
    <w:div w:id="527062769">
      <w:bodyDiv w:val="1"/>
      <w:marLeft w:val="0"/>
      <w:marRight w:val="0"/>
      <w:marTop w:val="0"/>
      <w:marBottom w:val="0"/>
      <w:divBdr>
        <w:top w:val="none" w:sz="0" w:space="0" w:color="auto"/>
        <w:left w:val="none" w:sz="0" w:space="0" w:color="auto"/>
        <w:bottom w:val="none" w:sz="0" w:space="0" w:color="auto"/>
        <w:right w:val="none" w:sz="0" w:space="0" w:color="auto"/>
      </w:divBdr>
    </w:div>
    <w:div w:id="552272277">
      <w:bodyDiv w:val="1"/>
      <w:marLeft w:val="0"/>
      <w:marRight w:val="0"/>
      <w:marTop w:val="0"/>
      <w:marBottom w:val="0"/>
      <w:divBdr>
        <w:top w:val="none" w:sz="0" w:space="0" w:color="auto"/>
        <w:left w:val="none" w:sz="0" w:space="0" w:color="auto"/>
        <w:bottom w:val="none" w:sz="0" w:space="0" w:color="auto"/>
        <w:right w:val="none" w:sz="0" w:space="0" w:color="auto"/>
      </w:divBdr>
    </w:div>
    <w:div w:id="570576069">
      <w:bodyDiv w:val="1"/>
      <w:marLeft w:val="0"/>
      <w:marRight w:val="0"/>
      <w:marTop w:val="0"/>
      <w:marBottom w:val="0"/>
      <w:divBdr>
        <w:top w:val="none" w:sz="0" w:space="0" w:color="auto"/>
        <w:left w:val="none" w:sz="0" w:space="0" w:color="auto"/>
        <w:bottom w:val="none" w:sz="0" w:space="0" w:color="auto"/>
        <w:right w:val="none" w:sz="0" w:space="0" w:color="auto"/>
      </w:divBdr>
    </w:div>
    <w:div w:id="628172580">
      <w:bodyDiv w:val="1"/>
      <w:marLeft w:val="0"/>
      <w:marRight w:val="0"/>
      <w:marTop w:val="0"/>
      <w:marBottom w:val="0"/>
      <w:divBdr>
        <w:top w:val="none" w:sz="0" w:space="0" w:color="auto"/>
        <w:left w:val="none" w:sz="0" w:space="0" w:color="auto"/>
        <w:bottom w:val="none" w:sz="0" w:space="0" w:color="auto"/>
        <w:right w:val="none" w:sz="0" w:space="0" w:color="auto"/>
      </w:divBdr>
    </w:div>
    <w:div w:id="633294580">
      <w:bodyDiv w:val="1"/>
      <w:marLeft w:val="0"/>
      <w:marRight w:val="0"/>
      <w:marTop w:val="0"/>
      <w:marBottom w:val="0"/>
      <w:divBdr>
        <w:top w:val="none" w:sz="0" w:space="0" w:color="auto"/>
        <w:left w:val="none" w:sz="0" w:space="0" w:color="auto"/>
        <w:bottom w:val="none" w:sz="0" w:space="0" w:color="auto"/>
        <w:right w:val="none" w:sz="0" w:space="0" w:color="auto"/>
      </w:divBdr>
    </w:div>
    <w:div w:id="634409809">
      <w:bodyDiv w:val="1"/>
      <w:marLeft w:val="0"/>
      <w:marRight w:val="0"/>
      <w:marTop w:val="0"/>
      <w:marBottom w:val="0"/>
      <w:divBdr>
        <w:top w:val="none" w:sz="0" w:space="0" w:color="auto"/>
        <w:left w:val="none" w:sz="0" w:space="0" w:color="auto"/>
        <w:bottom w:val="none" w:sz="0" w:space="0" w:color="auto"/>
        <w:right w:val="none" w:sz="0" w:space="0" w:color="auto"/>
      </w:divBdr>
      <w:divsChild>
        <w:div w:id="1229419915">
          <w:marLeft w:val="0"/>
          <w:marRight w:val="0"/>
          <w:marTop w:val="0"/>
          <w:marBottom w:val="0"/>
          <w:divBdr>
            <w:top w:val="none" w:sz="0" w:space="0" w:color="auto"/>
            <w:left w:val="none" w:sz="0" w:space="0" w:color="auto"/>
            <w:bottom w:val="none" w:sz="0" w:space="0" w:color="auto"/>
            <w:right w:val="none" w:sz="0" w:space="0" w:color="auto"/>
          </w:divBdr>
          <w:divsChild>
            <w:div w:id="1538737999">
              <w:marLeft w:val="0"/>
              <w:marRight w:val="0"/>
              <w:marTop w:val="0"/>
              <w:marBottom w:val="0"/>
              <w:divBdr>
                <w:top w:val="none" w:sz="0" w:space="0" w:color="auto"/>
                <w:left w:val="none" w:sz="0" w:space="0" w:color="auto"/>
                <w:bottom w:val="none" w:sz="0" w:space="0" w:color="auto"/>
                <w:right w:val="none" w:sz="0" w:space="0" w:color="auto"/>
              </w:divBdr>
              <w:divsChild>
                <w:div w:id="971448538">
                  <w:marLeft w:val="0"/>
                  <w:marRight w:val="0"/>
                  <w:marTop w:val="0"/>
                  <w:marBottom w:val="0"/>
                  <w:divBdr>
                    <w:top w:val="none" w:sz="0" w:space="0" w:color="auto"/>
                    <w:left w:val="none" w:sz="0" w:space="0" w:color="auto"/>
                    <w:bottom w:val="none" w:sz="0" w:space="0" w:color="auto"/>
                    <w:right w:val="none" w:sz="0" w:space="0" w:color="auto"/>
                  </w:divBdr>
                  <w:divsChild>
                    <w:div w:id="65853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61602">
          <w:marLeft w:val="0"/>
          <w:marRight w:val="0"/>
          <w:marTop w:val="0"/>
          <w:marBottom w:val="0"/>
          <w:divBdr>
            <w:top w:val="none" w:sz="0" w:space="0" w:color="auto"/>
            <w:left w:val="none" w:sz="0" w:space="0" w:color="auto"/>
            <w:bottom w:val="none" w:sz="0" w:space="0" w:color="auto"/>
            <w:right w:val="none" w:sz="0" w:space="0" w:color="auto"/>
          </w:divBdr>
          <w:divsChild>
            <w:div w:id="1584149103">
              <w:marLeft w:val="0"/>
              <w:marRight w:val="0"/>
              <w:marTop w:val="0"/>
              <w:marBottom w:val="0"/>
              <w:divBdr>
                <w:top w:val="none" w:sz="0" w:space="0" w:color="auto"/>
                <w:left w:val="none" w:sz="0" w:space="0" w:color="auto"/>
                <w:bottom w:val="none" w:sz="0" w:space="0" w:color="auto"/>
                <w:right w:val="none" w:sz="0" w:space="0" w:color="auto"/>
              </w:divBdr>
              <w:divsChild>
                <w:div w:id="1327517427">
                  <w:marLeft w:val="0"/>
                  <w:marRight w:val="0"/>
                  <w:marTop w:val="0"/>
                  <w:marBottom w:val="0"/>
                  <w:divBdr>
                    <w:top w:val="none" w:sz="0" w:space="0" w:color="auto"/>
                    <w:left w:val="none" w:sz="0" w:space="0" w:color="auto"/>
                    <w:bottom w:val="none" w:sz="0" w:space="0" w:color="auto"/>
                    <w:right w:val="none" w:sz="0" w:space="0" w:color="auto"/>
                  </w:divBdr>
                  <w:divsChild>
                    <w:div w:id="527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797394">
      <w:bodyDiv w:val="1"/>
      <w:marLeft w:val="0"/>
      <w:marRight w:val="0"/>
      <w:marTop w:val="0"/>
      <w:marBottom w:val="0"/>
      <w:divBdr>
        <w:top w:val="none" w:sz="0" w:space="0" w:color="auto"/>
        <w:left w:val="none" w:sz="0" w:space="0" w:color="auto"/>
        <w:bottom w:val="none" w:sz="0" w:space="0" w:color="auto"/>
        <w:right w:val="none" w:sz="0" w:space="0" w:color="auto"/>
      </w:divBdr>
    </w:div>
    <w:div w:id="645663852">
      <w:bodyDiv w:val="1"/>
      <w:marLeft w:val="0"/>
      <w:marRight w:val="0"/>
      <w:marTop w:val="0"/>
      <w:marBottom w:val="0"/>
      <w:divBdr>
        <w:top w:val="none" w:sz="0" w:space="0" w:color="auto"/>
        <w:left w:val="none" w:sz="0" w:space="0" w:color="auto"/>
        <w:bottom w:val="none" w:sz="0" w:space="0" w:color="auto"/>
        <w:right w:val="none" w:sz="0" w:space="0" w:color="auto"/>
      </w:divBdr>
    </w:div>
    <w:div w:id="649559906">
      <w:bodyDiv w:val="1"/>
      <w:marLeft w:val="0"/>
      <w:marRight w:val="0"/>
      <w:marTop w:val="0"/>
      <w:marBottom w:val="0"/>
      <w:divBdr>
        <w:top w:val="none" w:sz="0" w:space="0" w:color="auto"/>
        <w:left w:val="none" w:sz="0" w:space="0" w:color="auto"/>
        <w:bottom w:val="none" w:sz="0" w:space="0" w:color="auto"/>
        <w:right w:val="none" w:sz="0" w:space="0" w:color="auto"/>
      </w:divBdr>
    </w:div>
    <w:div w:id="667514382">
      <w:bodyDiv w:val="1"/>
      <w:marLeft w:val="0"/>
      <w:marRight w:val="0"/>
      <w:marTop w:val="0"/>
      <w:marBottom w:val="0"/>
      <w:divBdr>
        <w:top w:val="none" w:sz="0" w:space="0" w:color="auto"/>
        <w:left w:val="none" w:sz="0" w:space="0" w:color="auto"/>
        <w:bottom w:val="none" w:sz="0" w:space="0" w:color="auto"/>
        <w:right w:val="none" w:sz="0" w:space="0" w:color="auto"/>
      </w:divBdr>
    </w:div>
    <w:div w:id="668866872">
      <w:bodyDiv w:val="1"/>
      <w:marLeft w:val="0"/>
      <w:marRight w:val="0"/>
      <w:marTop w:val="0"/>
      <w:marBottom w:val="0"/>
      <w:divBdr>
        <w:top w:val="none" w:sz="0" w:space="0" w:color="auto"/>
        <w:left w:val="none" w:sz="0" w:space="0" w:color="auto"/>
        <w:bottom w:val="none" w:sz="0" w:space="0" w:color="auto"/>
        <w:right w:val="none" w:sz="0" w:space="0" w:color="auto"/>
      </w:divBdr>
    </w:div>
    <w:div w:id="711880662">
      <w:bodyDiv w:val="1"/>
      <w:marLeft w:val="0"/>
      <w:marRight w:val="0"/>
      <w:marTop w:val="0"/>
      <w:marBottom w:val="0"/>
      <w:divBdr>
        <w:top w:val="none" w:sz="0" w:space="0" w:color="auto"/>
        <w:left w:val="none" w:sz="0" w:space="0" w:color="auto"/>
        <w:bottom w:val="none" w:sz="0" w:space="0" w:color="auto"/>
        <w:right w:val="none" w:sz="0" w:space="0" w:color="auto"/>
      </w:divBdr>
    </w:div>
    <w:div w:id="713312108">
      <w:bodyDiv w:val="1"/>
      <w:marLeft w:val="0"/>
      <w:marRight w:val="0"/>
      <w:marTop w:val="0"/>
      <w:marBottom w:val="0"/>
      <w:divBdr>
        <w:top w:val="none" w:sz="0" w:space="0" w:color="auto"/>
        <w:left w:val="none" w:sz="0" w:space="0" w:color="auto"/>
        <w:bottom w:val="none" w:sz="0" w:space="0" w:color="auto"/>
        <w:right w:val="none" w:sz="0" w:space="0" w:color="auto"/>
      </w:divBdr>
    </w:div>
    <w:div w:id="723217211">
      <w:bodyDiv w:val="1"/>
      <w:marLeft w:val="0"/>
      <w:marRight w:val="0"/>
      <w:marTop w:val="0"/>
      <w:marBottom w:val="0"/>
      <w:divBdr>
        <w:top w:val="none" w:sz="0" w:space="0" w:color="auto"/>
        <w:left w:val="none" w:sz="0" w:space="0" w:color="auto"/>
        <w:bottom w:val="none" w:sz="0" w:space="0" w:color="auto"/>
        <w:right w:val="none" w:sz="0" w:space="0" w:color="auto"/>
      </w:divBdr>
    </w:div>
    <w:div w:id="730538413">
      <w:bodyDiv w:val="1"/>
      <w:marLeft w:val="0"/>
      <w:marRight w:val="0"/>
      <w:marTop w:val="0"/>
      <w:marBottom w:val="0"/>
      <w:divBdr>
        <w:top w:val="none" w:sz="0" w:space="0" w:color="auto"/>
        <w:left w:val="none" w:sz="0" w:space="0" w:color="auto"/>
        <w:bottom w:val="none" w:sz="0" w:space="0" w:color="auto"/>
        <w:right w:val="none" w:sz="0" w:space="0" w:color="auto"/>
      </w:divBdr>
    </w:div>
    <w:div w:id="757094074">
      <w:bodyDiv w:val="1"/>
      <w:marLeft w:val="0"/>
      <w:marRight w:val="0"/>
      <w:marTop w:val="0"/>
      <w:marBottom w:val="0"/>
      <w:divBdr>
        <w:top w:val="none" w:sz="0" w:space="0" w:color="auto"/>
        <w:left w:val="none" w:sz="0" w:space="0" w:color="auto"/>
        <w:bottom w:val="none" w:sz="0" w:space="0" w:color="auto"/>
        <w:right w:val="none" w:sz="0" w:space="0" w:color="auto"/>
      </w:divBdr>
    </w:div>
    <w:div w:id="757214249">
      <w:bodyDiv w:val="1"/>
      <w:marLeft w:val="0"/>
      <w:marRight w:val="0"/>
      <w:marTop w:val="0"/>
      <w:marBottom w:val="0"/>
      <w:divBdr>
        <w:top w:val="none" w:sz="0" w:space="0" w:color="auto"/>
        <w:left w:val="none" w:sz="0" w:space="0" w:color="auto"/>
        <w:bottom w:val="none" w:sz="0" w:space="0" w:color="auto"/>
        <w:right w:val="none" w:sz="0" w:space="0" w:color="auto"/>
      </w:divBdr>
    </w:div>
    <w:div w:id="759791145">
      <w:bodyDiv w:val="1"/>
      <w:marLeft w:val="0"/>
      <w:marRight w:val="0"/>
      <w:marTop w:val="0"/>
      <w:marBottom w:val="0"/>
      <w:divBdr>
        <w:top w:val="none" w:sz="0" w:space="0" w:color="auto"/>
        <w:left w:val="none" w:sz="0" w:space="0" w:color="auto"/>
        <w:bottom w:val="none" w:sz="0" w:space="0" w:color="auto"/>
        <w:right w:val="none" w:sz="0" w:space="0" w:color="auto"/>
      </w:divBdr>
    </w:div>
    <w:div w:id="780028212">
      <w:bodyDiv w:val="1"/>
      <w:marLeft w:val="0"/>
      <w:marRight w:val="0"/>
      <w:marTop w:val="0"/>
      <w:marBottom w:val="0"/>
      <w:divBdr>
        <w:top w:val="none" w:sz="0" w:space="0" w:color="auto"/>
        <w:left w:val="none" w:sz="0" w:space="0" w:color="auto"/>
        <w:bottom w:val="none" w:sz="0" w:space="0" w:color="auto"/>
        <w:right w:val="none" w:sz="0" w:space="0" w:color="auto"/>
      </w:divBdr>
    </w:div>
    <w:div w:id="786579819">
      <w:bodyDiv w:val="1"/>
      <w:marLeft w:val="0"/>
      <w:marRight w:val="0"/>
      <w:marTop w:val="0"/>
      <w:marBottom w:val="0"/>
      <w:divBdr>
        <w:top w:val="none" w:sz="0" w:space="0" w:color="auto"/>
        <w:left w:val="none" w:sz="0" w:space="0" w:color="auto"/>
        <w:bottom w:val="none" w:sz="0" w:space="0" w:color="auto"/>
        <w:right w:val="none" w:sz="0" w:space="0" w:color="auto"/>
      </w:divBdr>
    </w:div>
    <w:div w:id="790173569">
      <w:bodyDiv w:val="1"/>
      <w:marLeft w:val="0"/>
      <w:marRight w:val="0"/>
      <w:marTop w:val="0"/>
      <w:marBottom w:val="0"/>
      <w:divBdr>
        <w:top w:val="none" w:sz="0" w:space="0" w:color="auto"/>
        <w:left w:val="none" w:sz="0" w:space="0" w:color="auto"/>
        <w:bottom w:val="none" w:sz="0" w:space="0" w:color="auto"/>
        <w:right w:val="none" w:sz="0" w:space="0" w:color="auto"/>
      </w:divBdr>
    </w:div>
    <w:div w:id="797063466">
      <w:bodyDiv w:val="1"/>
      <w:marLeft w:val="0"/>
      <w:marRight w:val="0"/>
      <w:marTop w:val="0"/>
      <w:marBottom w:val="0"/>
      <w:divBdr>
        <w:top w:val="none" w:sz="0" w:space="0" w:color="auto"/>
        <w:left w:val="none" w:sz="0" w:space="0" w:color="auto"/>
        <w:bottom w:val="none" w:sz="0" w:space="0" w:color="auto"/>
        <w:right w:val="none" w:sz="0" w:space="0" w:color="auto"/>
      </w:divBdr>
    </w:div>
    <w:div w:id="799030805">
      <w:bodyDiv w:val="1"/>
      <w:marLeft w:val="0"/>
      <w:marRight w:val="0"/>
      <w:marTop w:val="0"/>
      <w:marBottom w:val="0"/>
      <w:divBdr>
        <w:top w:val="none" w:sz="0" w:space="0" w:color="auto"/>
        <w:left w:val="none" w:sz="0" w:space="0" w:color="auto"/>
        <w:bottom w:val="none" w:sz="0" w:space="0" w:color="auto"/>
        <w:right w:val="none" w:sz="0" w:space="0" w:color="auto"/>
      </w:divBdr>
    </w:div>
    <w:div w:id="820578086">
      <w:bodyDiv w:val="1"/>
      <w:marLeft w:val="0"/>
      <w:marRight w:val="0"/>
      <w:marTop w:val="0"/>
      <w:marBottom w:val="0"/>
      <w:divBdr>
        <w:top w:val="none" w:sz="0" w:space="0" w:color="auto"/>
        <w:left w:val="none" w:sz="0" w:space="0" w:color="auto"/>
        <w:bottom w:val="none" w:sz="0" w:space="0" w:color="auto"/>
        <w:right w:val="none" w:sz="0" w:space="0" w:color="auto"/>
      </w:divBdr>
    </w:div>
    <w:div w:id="834883618">
      <w:bodyDiv w:val="1"/>
      <w:marLeft w:val="0"/>
      <w:marRight w:val="0"/>
      <w:marTop w:val="0"/>
      <w:marBottom w:val="0"/>
      <w:divBdr>
        <w:top w:val="none" w:sz="0" w:space="0" w:color="auto"/>
        <w:left w:val="none" w:sz="0" w:space="0" w:color="auto"/>
        <w:bottom w:val="none" w:sz="0" w:space="0" w:color="auto"/>
        <w:right w:val="none" w:sz="0" w:space="0" w:color="auto"/>
      </w:divBdr>
    </w:div>
    <w:div w:id="844319114">
      <w:bodyDiv w:val="1"/>
      <w:marLeft w:val="0"/>
      <w:marRight w:val="0"/>
      <w:marTop w:val="0"/>
      <w:marBottom w:val="0"/>
      <w:divBdr>
        <w:top w:val="none" w:sz="0" w:space="0" w:color="auto"/>
        <w:left w:val="none" w:sz="0" w:space="0" w:color="auto"/>
        <w:bottom w:val="none" w:sz="0" w:space="0" w:color="auto"/>
        <w:right w:val="none" w:sz="0" w:space="0" w:color="auto"/>
      </w:divBdr>
    </w:div>
    <w:div w:id="868840298">
      <w:bodyDiv w:val="1"/>
      <w:marLeft w:val="0"/>
      <w:marRight w:val="0"/>
      <w:marTop w:val="0"/>
      <w:marBottom w:val="0"/>
      <w:divBdr>
        <w:top w:val="none" w:sz="0" w:space="0" w:color="auto"/>
        <w:left w:val="none" w:sz="0" w:space="0" w:color="auto"/>
        <w:bottom w:val="none" w:sz="0" w:space="0" w:color="auto"/>
        <w:right w:val="none" w:sz="0" w:space="0" w:color="auto"/>
      </w:divBdr>
    </w:div>
    <w:div w:id="869756786">
      <w:bodyDiv w:val="1"/>
      <w:marLeft w:val="0"/>
      <w:marRight w:val="0"/>
      <w:marTop w:val="0"/>
      <w:marBottom w:val="0"/>
      <w:divBdr>
        <w:top w:val="none" w:sz="0" w:space="0" w:color="auto"/>
        <w:left w:val="none" w:sz="0" w:space="0" w:color="auto"/>
        <w:bottom w:val="none" w:sz="0" w:space="0" w:color="auto"/>
        <w:right w:val="none" w:sz="0" w:space="0" w:color="auto"/>
      </w:divBdr>
    </w:div>
    <w:div w:id="874733564">
      <w:bodyDiv w:val="1"/>
      <w:marLeft w:val="0"/>
      <w:marRight w:val="0"/>
      <w:marTop w:val="0"/>
      <w:marBottom w:val="0"/>
      <w:divBdr>
        <w:top w:val="none" w:sz="0" w:space="0" w:color="auto"/>
        <w:left w:val="none" w:sz="0" w:space="0" w:color="auto"/>
        <w:bottom w:val="none" w:sz="0" w:space="0" w:color="auto"/>
        <w:right w:val="none" w:sz="0" w:space="0" w:color="auto"/>
      </w:divBdr>
    </w:div>
    <w:div w:id="876430127">
      <w:bodyDiv w:val="1"/>
      <w:marLeft w:val="0"/>
      <w:marRight w:val="0"/>
      <w:marTop w:val="0"/>
      <w:marBottom w:val="0"/>
      <w:divBdr>
        <w:top w:val="none" w:sz="0" w:space="0" w:color="auto"/>
        <w:left w:val="none" w:sz="0" w:space="0" w:color="auto"/>
        <w:bottom w:val="none" w:sz="0" w:space="0" w:color="auto"/>
        <w:right w:val="none" w:sz="0" w:space="0" w:color="auto"/>
      </w:divBdr>
    </w:div>
    <w:div w:id="936867774">
      <w:bodyDiv w:val="1"/>
      <w:marLeft w:val="0"/>
      <w:marRight w:val="0"/>
      <w:marTop w:val="0"/>
      <w:marBottom w:val="0"/>
      <w:divBdr>
        <w:top w:val="none" w:sz="0" w:space="0" w:color="auto"/>
        <w:left w:val="none" w:sz="0" w:space="0" w:color="auto"/>
        <w:bottom w:val="none" w:sz="0" w:space="0" w:color="auto"/>
        <w:right w:val="none" w:sz="0" w:space="0" w:color="auto"/>
      </w:divBdr>
    </w:div>
    <w:div w:id="947346574">
      <w:bodyDiv w:val="1"/>
      <w:marLeft w:val="0"/>
      <w:marRight w:val="0"/>
      <w:marTop w:val="0"/>
      <w:marBottom w:val="0"/>
      <w:divBdr>
        <w:top w:val="none" w:sz="0" w:space="0" w:color="auto"/>
        <w:left w:val="none" w:sz="0" w:space="0" w:color="auto"/>
        <w:bottom w:val="none" w:sz="0" w:space="0" w:color="auto"/>
        <w:right w:val="none" w:sz="0" w:space="0" w:color="auto"/>
      </w:divBdr>
    </w:div>
    <w:div w:id="987629558">
      <w:bodyDiv w:val="1"/>
      <w:marLeft w:val="0"/>
      <w:marRight w:val="0"/>
      <w:marTop w:val="0"/>
      <w:marBottom w:val="0"/>
      <w:divBdr>
        <w:top w:val="none" w:sz="0" w:space="0" w:color="auto"/>
        <w:left w:val="none" w:sz="0" w:space="0" w:color="auto"/>
        <w:bottom w:val="none" w:sz="0" w:space="0" w:color="auto"/>
        <w:right w:val="none" w:sz="0" w:space="0" w:color="auto"/>
      </w:divBdr>
    </w:div>
    <w:div w:id="988558797">
      <w:bodyDiv w:val="1"/>
      <w:marLeft w:val="0"/>
      <w:marRight w:val="0"/>
      <w:marTop w:val="0"/>
      <w:marBottom w:val="0"/>
      <w:divBdr>
        <w:top w:val="none" w:sz="0" w:space="0" w:color="auto"/>
        <w:left w:val="none" w:sz="0" w:space="0" w:color="auto"/>
        <w:bottom w:val="none" w:sz="0" w:space="0" w:color="auto"/>
        <w:right w:val="none" w:sz="0" w:space="0" w:color="auto"/>
      </w:divBdr>
    </w:div>
    <w:div w:id="991981023">
      <w:bodyDiv w:val="1"/>
      <w:marLeft w:val="0"/>
      <w:marRight w:val="0"/>
      <w:marTop w:val="0"/>
      <w:marBottom w:val="0"/>
      <w:divBdr>
        <w:top w:val="none" w:sz="0" w:space="0" w:color="auto"/>
        <w:left w:val="none" w:sz="0" w:space="0" w:color="auto"/>
        <w:bottom w:val="none" w:sz="0" w:space="0" w:color="auto"/>
        <w:right w:val="none" w:sz="0" w:space="0" w:color="auto"/>
      </w:divBdr>
    </w:div>
    <w:div w:id="998733831">
      <w:bodyDiv w:val="1"/>
      <w:marLeft w:val="0"/>
      <w:marRight w:val="0"/>
      <w:marTop w:val="0"/>
      <w:marBottom w:val="0"/>
      <w:divBdr>
        <w:top w:val="none" w:sz="0" w:space="0" w:color="auto"/>
        <w:left w:val="none" w:sz="0" w:space="0" w:color="auto"/>
        <w:bottom w:val="none" w:sz="0" w:space="0" w:color="auto"/>
        <w:right w:val="none" w:sz="0" w:space="0" w:color="auto"/>
      </w:divBdr>
    </w:div>
    <w:div w:id="1001003052">
      <w:bodyDiv w:val="1"/>
      <w:marLeft w:val="0"/>
      <w:marRight w:val="0"/>
      <w:marTop w:val="0"/>
      <w:marBottom w:val="0"/>
      <w:divBdr>
        <w:top w:val="none" w:sz="0" w:space="0" w:color="auto"/>
        <w:left w:val="none" w:sz="0" w:space="0" w:color="auto"/>
        <w:bottom w:val="none" w:sz="0" w:space="0" w:color="auto"/>
        <w:right w:val="none" w:sz="0" w:space="0" w:color="auto"/>
      </w:divBdr>
    </w:div>
    <w:div w:id="1007295853">
      <w:bodyDiv w:val="1"/>
      <w:marLeft w:val="0"/>
      <w:marRight w:val="0"/>
      <w:marTop w:val="0"/>
      <w:marBottom w:val="0"/>
      <w:divBdr>
        <w:top w:val="none" w:sz="0" w:space="0" w:color="auto"/>
        <w:left w:val="none" w:sz="0" w:space="0" w:color="auto"/>
        <w:bottom w:val="none" w:sz="0" w:space="0" w:color="auto"/>
        <w:right w:val="none" w:sz="0" w:space="0" w:color="auto"/>
      </w:divBdr>
    </w:div>
    <w:div w:id="1054354016">
      <w:bodyDiv w:val="1"/>
      <w:marLeft w:val="0"/>
      <w:marRight w:val="0"/>
      <w:marTop w:val="0"/>
      <w:marBottom w:val="0"/>
      <w:divBdr>
        <w:top w:val="none" w:sz="0" w:space="0" w:color="auto"/>
        <w:left w:val="none" w:sz="0" w:space="0" w:color="auto"/>
        <w:bottom w:val="none" w:sz="0" w:space="0" w:color="auto"/>
        <w:right w:val="none" w:sz="0" w:space="0" w:color="auto"/>
      </w:divBdr>
    </w:div>
    <w:div w:id="1056515790">
      <w:bodyDiv w:val="1"/>
      <w:marLeft w:val="0"/>
      <w:marRight w:val="0"/>
      <w:marTop w:val="0"/>
      <w:marBottom w:val="0"/>
      <w:divBdr>
        <w:top w:val="none" w:sz="0" w:space="0" w:color="auto"/>
        <w:left w:val="none" w:sz="0" w:space="0" w:color="auto"/>
        <w:bottom w:val="none" w:sz="0" w:space="0" w:color="auto"/>
        <w:right w:val="none" w:sz="0" w:space="0" w:color="auto"/>
      </w:divBdr>
    </w:div>
    <w:div w:id="1063985084">
      <w:bodyDiv w:val="1"/>
      <w:marLeft w:val="0"/>
      <w:marRight w:val="0"/>
      <w:marTop w:val="0"/>
      <w:marBottom w:val="0"/>
      <w:divBdr>
        <w:top w:val="none" w:sz="0" w:space="0" w:color="auto"/>
        <w:left w:val="none" w:sz="0" w:space="0" w:color="auto"/>
        <w:bottom w:val="none" w:sz="0" w:space="0" w:color="auto"/>
        <w:right w:val="none" w:sz="0" w:space="0" w:color="auto"/>
      </w:divBdr>
    </w:div>
    <w:div w:id="1077827465">
      <w:bodyDiv w:val="1"/>
      <w:marLeft w:val="0"/>
      <w:marRight w:val="0"/>
      <w:marTop w:val="0"/>
      <w:marBottom w:val="0"/>
      <w:divBdr>
        <w:top w:val="none" w:sz="0" w:space="0" w:color="auto"/>
        <w:left w:val="none" w:sz="0" w:space="0" w:color="auto"/>
        <w:bottom w:val="none" w:sz="0" w:space="0" w:color="auto"/>
        <w:right w:val="none" w:sz="0" w:space="0" w:color="auto"/>
      </w:divBdr>
    </w:div>
    <w:div w:id="1152599799">
      <w:bodyDiv w:val="1"/>
      <w:marLeft w:val="0"/>
      <w:marRight w:val="0"/>
      <w:marTop w:val="0"/>
      <w:marBottom w:val="0"/>
      <w:divBdr>
        <w:top w:val="none" w:sz="0" w:space="0" w:color="auto"/>
        <w:left w:val="none" w:sz="0" w:space="0" w:color="auto"/>
        <w:bottom w:val="none" w:sz="0" w:space="0" w:color="auto"/>
        <w:right w:val="none" w:sz="0" w:space="0" w:color="auto"/>
      </w:divBdr>
    </w:div>
    <w:div w:id="1163009120">
      <w:bodyDiv w:val="1"/>
      <w:marLeft w:val="0"/>
      <w:marRight w:val="0"/>
      <w:marTop w:val="0"/>
      <w:marBottom w:val="0"/>
      <w:divBdr>
        <w:top w:val="none" w:sz="0" w:space="0" w:color="auto"/>
        <w:left w:val="none" w:sz="0" w:space="0" w:color="auto"/>
        <w:bottom w:val="none" w:sz="0" w:space="0" w:color="auto"/>
        <w:right w:val="none" w:sz="0" w:space="0" w:color="auto"/>
      </w:divBdr>
    </w:div>
    <w:div w:id="1168981243">
      <w:bodyDiv w:val="1"/>
      <w:marLeft w:val="0"/>
      <w:marRight w:val="0"/>
      <w:marTop w:val="0"/>
      <w:marBottom w:val="0"/>
      <w:divBdr>
        <w:top w:val="none" w:sz="0" w:space="0" w:color="auto"/>
        <w:left w:val="none" w:sz="0" w:space="0" w:color="auto"/>
        <w:bottom w:val="none" w:sz="0" w:space="0" w:color="auto"/>
        <w:right w:val="none" w:sz="0" w:space="0" w:color="auto"/>
      </w:divBdr>
    </w:div>
    <w:div w:id="1200119078">
      <w:bodyDiv w:val="1"/>
      <w:marLeft w:val="0"/>
      <w:marRight w:val="0"/>
      <w:marTop w:val="0"/>
      <w:marBottom w:val="0"/>
      <w:divBdr>
        <w:top w:val="none" w:sz="0" w:space="0" w:color="auto"/>
        <w:left w:val="none" w:sz="0" w:space="0" w:color="auto"/>
        <w:bottom w:val="none" w:sz="0" w:space="0" w:color="auto"/>
        <w:right w:val="none" w:sz="0" w:space="0" w:color="auto"/>
      </w:divBdr>
    </w:div>
    <w:div w:id="1236403343">
      <w:bodyDiv w:val="1"/>
      <w:marLeft w:val="0"/>
      <w:marRight w:val="0"/>
      <w:marTop w:val="0"/>
      <w:marBottom w:val="0"/>
      <w:divBdr>
        <w:top w:val="none" w:sz="0" w:space="0" w:color="auto"/>
        <w:left w:val="none" w:sz="0" w:space="0" w:color="auto"/>
        <w:bottom w:val="none" w:sz="0" w:space="0" w:color="auto"/>
        <w:right w:val="none" w:sz="0" w:space="0" w:color="auto"/>
      </w:divBdr>
    </w:div>
    <w:div w:id="1248225530">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89821951">
      <w:bodyDiv w:val="1"/>
      <w:marLeft w:val="0"/>
      <w:marRight w:val="0"/>
      <w:marTop w:val="0"/>
      <w:marBottom w:val="0"/>
      <w:divBdr>
        <w:top w:val="none" w:sz="0" w:space="0" w:color="auto"/>
        <w:left w:val="none" w:sz="0" w:space="0" w:color="auto"/>
        <w:bottom w:val="none" w:sz="0" w:space="0" w:color="auto"/>
        <w:right w:val="none" w:sz="0" w:space="0" w:color="auto"/>
      </w:divBdr>
    </w:div>
    <w:div w:id="1292975258">
      <w:bodyDiv w:val="1"/>
      <w:marLeft w:val="0"/>
      <w:marRight w:val="0"/>
      <w:marTop w:val="0"/>
      <w:marBottom w:val="0"/>
      <w:divBdr>
        <w:top w:val="none" w:sz="0" w:space="0" w:color="auto"/>
        <w:left w:val="none" w:sz="0" w:space="0" w:color="auto"/>
        <w:bottom w:val="none" w:sz="0" w:space="0" w:color="auto"/>
        <w:right w:val="none" w:sz="0" w:space="0" w:color="auto"/>
      </w:divBdr>
    </w:div>
    <w:div w:id="1301956623">
      <w:bodyDiv w:val="1"/>
      <w:marLeft w:val="0"/>
      <w:marRight w:val="0"/>
      <w:marTop w:val="0"/>
      <w:marBottom w:val="0"/>
      <w:divBdr>
        <w:top w:val="none" w:sz="0" w:space="0" w:color="auto"/>
        <w:left w:val="none" w:sz="0" w:space="0" w:color="auto"/>
        <w:bottom w:val="none" w:sz="0" w:space="0" w:color="auto"/>
        <w:right w:val="none" w:sz="0" w:space="0" w:color="auto"/>
      </w:divBdr>
    </w:div>
    <w:div w:id="1331103147">
      <w:bodyDiv w:val="1"/>
      <w:marLeft w:val="0"/>
      <w:marRight w:val="0"/>
      <w:marTop w:val="0"/>
      <w:marBottom w:val="0"/>
      <w:divBdr>
        <w:top w:val="none" w:sz="0" w:space="0" w:color="auto"/>
        <w:left w:val="none" w:sz="0" w:space="0" w:color="auto"/>
        <w:bottom w:val="none" w:sz="0" w:space="0" w:color="auto"/>
        <w:right w:val="none" w:sz="0" w:space="0" w:color="auto"/>
      </w:divBdr>
    </w:div>
    <w:div w:id="1341203392">
      <w:bodyDiv w:val="1"/>
      <w:marLeft w:val="0"/>
      <w:marRight w:val="0"/>
      <w:marTop w:val="0"/>
      <w:marBottom w:val="0"/>
      <w:divBdr>
        <w:top w:val="none" w:sz="0" w:space="0" w:color="auto"/>
        <w:left w:val="none" w:sz="0" w:space="0" w:color="auto"/>
        <w:bottom w:val="none" w:sz="0" w:space="0" w:color="auto"/>
        <w:right w:val="none" w:sz="0" w:space="0" w:color="auto"/>
      </w:divBdr>
    </w:div>
    <w:div w:id="1354459915">
      <w:bodyDiv w:val="1"/>
      <w:marLeft w:val="0"/>
      <w:marRight w:val="0"/>
      <w:marTop w:val="0"/>
      <w:marBottom w:val="0"/>
      <w:divBdr>
        <w:top w:val="none" w:sz="0" w:space="0" w:color="auto"/>
        <w:left w:val="none" w:sz="0" w:space="0" w:color="auto"/>
        <w:bottom w:val="none" w:sz="0" w:space="0" w:color="auto"/>
        <w:right w:val="none" w:sz="0" w:space="0" w:color="auto"/>
      </w:divBdr>
    </w:div>
    <w:div w:id="1366371118">
      <w:bodyDiv w:val="1"/>
      <w:marLeft w:val="0"/>
      <w:marRight w:val="0"/>
      <w:marTop w:val="0"/>
      <w:marBottom w:val="0"/>
      <w:divBdr>
        <w:top w:val="none" w:sz="0" w:space="0" w:color="auto"/>
        <w:left w:val="none" w:sz="0" w:space="0" w:color="auto"/>
        <w:bottom w:val="none" w:sz="0" w:space="0" w:color="auto"/>
        <w:right w:val="none" w:sz="0" w:space="0" w:color="auto"/>
      </w:divBdr>
    </w:div>
    <w:div w:id="1376930109">
      <w:bodyDiv w:val="1"/>
      <w:marLeft w:val="0"/>
      <w:marRight w:val="0"/>
      <w:marTop w:val="0"/>
      <w:marBottom w:val="0"/>
      <w:divBdr>
        <w:top w:val="none" w:sz="0" w:space="0" w:color="auto"/>
        <w:left w:val="none" w:sz="0" w:space="0" w:color="auto"/>
        <w:bottom w:val="none" w:sz="0" w:space="0" w:color="auto"/>
        <w:right w:val="none" w:sz="0" w:space="0" w:color="auto"/>
      </w:divBdr>
    </w:div>
    <w:div w:id="1395273180">
      <w:bodyDiv w:val="1"/>
      <w:marLeft w:val="0"/>
      <w:marRight w:val="0"/>
      <w:marTop w:val="0"/>
      <w:marBottom w:val="0"/>
      <w:divBdr>
        <w:top w:val="none" w:sz="0" w:space="0" w:color="auto"/>
        <w:left w:val="none" w:sz="0" w:space="0" w:color="auto"/>
        <w:bottom w:val="none" w:sz="0" w:space="0" w:color="auto"/>
        <w:right w:val="none" w:sz="0" w:space="0" w:color="auto"/>
      </w:divBdr>
      <w:divsChild>
        <w:div w:id="838083785">
          <w:marLeft w:val="0"/>
          <w:marRight w:val="0"/>
          <w:marTop w:val="0"/>
          <w:marBottom w:val="0"/>
          <w:divBdr>
            <w:top w:val="none" w:sz="0" w:space="0" w:color="auto"/>
            <w:left w:val="none" w:sz="0" w:space="0" w:color="auto"/>
            <w:bottom w:val="none" w:sz="0" w:space="0" w:color="auto"/>
            <w:right w:val="none" w:sz="0" w:space="0" w:color="auto"/>
          </w:divBdr>
        </w:div>
      </w:divsChild>
    </w:div>
    <w:div w:id="1406032647">
      <w:bodyDiv w:val="1"/>
      <w:marLeft w:val="0"/>
      <w:marRight w:val="0"/>
      <w:marTop w:val="0"/>
      <w:marBottom w:val="0"/>
      <w:divBdr>
        <w:top w:val="none" w:sz="0" w:space="0" w:color="auto"/>
        <w:left w:val="none" w:sz="0" w:space="0" w:color="auto"/>
        <w:bottom w:val="none" w:sz="0" w:space="0" w:color="auto"/>
        <w:right w:val="none" w:sz="0" w:space="0" w:color="auto"/>
      </w:divBdr>
      <w:divsChild>
        <w:div w:id="1403680395">
          <w:marLeft w:val="0"/>
          <w:marRight w:val="0"/>
          <w:marTop w:val="0"/>
          <w:marBottom w:val="0"/>
          <w:divBdr>
            <w:top w:val="none" w:sz="0" w:space="0" w:color="auto"/>
            <w:left w:val="none" w:sz="0" w:space="0" w:color="auto"/>
            <w:bottom w:val="none" w:sz="0" w:space="0" w:color="auto"/>
            <w:right w:val="none" w:sz="0" w:space="0" w:color="auto"/>
          </w:divBdr>
        </w:div>
      </w:divsChild>
    </w:div>
    <w:div w:id="1428186804">
      <w:bodyDiv w:val="1"/>
      <w:marLeft w:val="0"/>
      <w:marRight w:val="0"/>
      <w:marTop w:val="0"/>
      <w:marBottom w:val="0"/>
      <w:divBdr>
        <w:top w:val="none" w:sz="0" w:space="0" w:color="auto"/>
        <w:left w:val="none" w:sz="0" w:space="0" w:color="auto"/>
        <w:bottom w:val="none" w:sz="0" w:space="0" w:color="auto"/>
        <w:right w:val="none" w:sz="0" w:space="0" w:color="auto"/>
      </w:divBdr>
    </w:div>
    <w:div w:id="1447113253">
      <w:bodyDiv w:val="1"/>
      <w:marLeft w:val="0"/>
      <w:marRight w:val="0"/>
      <w:marTop w:val="0"/>
      <w:marBottom w:val="0"/>
      <w:divBdr>
        <w:top w:val="none" w:sz="0" w:space="0" w:color="auto"/>
        <w:left w:val="none" w:sz="0" w:space="0" w:color="auto"/>
        <w:bottom w:val="none" w:sz="0" w:space="0" w:color="auto"/>
        <w:right w:val="none" w:sz="0" w:space="0" w:color="auto"/>
      </w:divBdr>
    </w:div>
    <w:div w:id="1459376660">
      <w:bodyDiv w:val="1"/>
      <w:marLeft w:val="0"/>
      <w:marRight w:val="0"/>
      <w:marTop w:val="0"/>
      <w:marBottom w:val="0"/>
      <w:divBdr>
        <w:top w:val="none" w:sz="0" w:space="0" w:color="auto"/>
        <w:left w:val="none" w:sz="0" w:space="0" w:color="auto"/>
        <w:bottom w:val="none" w:sz="0" w:space="0" w:color="auto"/>
        <w:right w:val="none" w:sz="0" w:space="0" w:color="auto"/>
      </w:divBdr>
    </w:div>
    <w:div w:id="1471827756">
      <w:bodyDiv w:val="1"/>
      <w:marLeft w:val="0"/>
      <w:marRight w:val="0"/>
      <w:marTop w:val="0"/>
      <w:marBottom w:val="0"/>
      <w:divBdr>
        <w:top w:val="none" w:sz="0" w:space="0" w:color="auto"/>
        <w:left w:val="none" w:sz="0" w:space="0" w:color="auto"/>
        <w:bottom w:val="none" w:sz="0" w:space="0" w:color="auto"/>
        <w:right w:val="none" w:sz="0" w:space="0" w:color="auto"/>
      </w:divBdr>
    </w:div>
    <w:div w:id="1481340902">
      <w:bodyDiv w:val="1"/>
      <w:marLeft w:val="0"/>
      <w:marRight w:val="0"/>
      <w:marTop w:val="0"/>
      <w:marBottom w:val="0"/>
      <w:divBdr>
        <w:top w:val="none" w:sz="0" w:space="0" w:color="auto"/>
        <w:left w:val="none" w:sz="0" w:space="0" w:color="auto"/>
        <w:bottom w:val="none" w:sz="0" w:space="0" w:color="auto"/>
        <w:right w:val="none" w:sz="0" w:space="0" w:color="auto"/>
      </w:divBdr>
    </w:div>
    <w:div w:id="1487211914">
      <w:bodyDiv w:val="1"/>
      <w:marLeft w:val="0"/>
      <w:marRight w:val="0"/>
      <w:marTop w:val="0"/>
      <w:marBottom w:val="0"/>
      <w:divBdr>
        <w:top w:val="none" w:sz="0" w:space="0" w:color="auto"/>
        <w:left w:val="none" w:sz="0" w:space="0" w:color="auto"/>
        <w:bottom w:val="none" w:sz="0" w:space="0" w:color="auto"/>
        <w:right w:val="none" w:sz="0" w:space="0" w:color="auto"/>
      </w:divBdr>
    </w:div>
    <w:div w:id="1497652065">
      <w:bodyDiv w:val="1"/>
      <w:marLeft w:val="0"/>
      <w:marRight w:val="0"/>
      <w:marTop w:val="0"/>
      <w:marBottom w:val="0"/>
      <w:divBdr>
        <w:top w:val="none" w:sz="0" w:space="0" w:color="auto"/>
        <w:left w:val="none" w:sz="0" w:space="0" w:color="auto"/>
        <w:bottom w:val="none" w:sz="0" w:space="0" w:color="auto"/>
        <w:right w:val="none" w:sz="0" w:space="0" w:color="auto"/>
      </w:divBdr>
    </w:div>
    <w:div w:id="1502309479">
      <w:bodyDiv w:val="1"/>
      <w:marLeft w:val="0"/>
      <w:marRight w:val="0"/>
      <w:marTop w:val="0"/>
      <w:marBottom w:val="0"/>
      <w:divBdr>
        <w:top w:val="none" w:sz="0" w:space="0" w:color="auto"/>
        <w:left w:val="none" w:sz="0" w:space="0" w:color="auto"/>
        <w:bottom w:val="none" w:sz="0" w:space="0" w:color="auto"/>
        <w:right w:val="none" w:sz="0" w:space="0" w:color="auto"/>
      </w:divBdr>
    </w:div>
    <w:div w:id="1544362475">
      <w:bodyDiv w:val="1"/>
      <w:marLeft w:val="0"/>
      <w:marRight w:val="0"/>
      <w:marTop w:val="0"/>
      <w:marBottom w:val="0"/>
      <w:divBdr>
        <w:top w:val="none" w:sz="0" w:space="0" w:color="auto"/>
        <w:left w:val="none" w:sz="0" w:space="0" w:color="auto"/>
        <w:bottom w:val="none" w:sz="0" w:space="0" w:color="auto"/>
        <w:right w:val="none" w:sz="0" w:space="0" w:color="auto"/>
      </w:divBdr>
    </w:div>
    <w:div w:id="1546024513">
      <w:bodyDiv w:val="1"/>
      <w:marLeft w:val="0"/>
      <w:marRight w:val="0"/>
      <w:marTop w:val="0"/>
      <w:marBottom w:val="0"/>
      <w:divBdr>
        <w:top w:val="none" w:sz="0" w:space="0" w:color="auto"/>
        <w:left w:val="none" w:sz="0" w:space="0" w:color="auto"/>
        <w:bottom w:val="none" w:sz="0" w:space="0" w:color="auto"/>
        <w:right w:val="none" w:sz="0" w:space="0" w:color="auto"/>
      </w:divBdr>
    </w:div>
    <w:div w:id="1546715418">
      <w:bodyDiv w:val="1"/>
      <w:marLeft w:val="0"/>
      <w:marRight w:val="0"/>
      <w:marTop w:val="0"/>
      <w:marBottom w:val="0"/>
      <w:divBdr>
        <w:top w:val="none" w:sz="0" w:space="0" w:color="auto"/>
        <w:left w:val="none" w:sz="0" w:space="0" w:color="auto"/>
        <w:bottom w:val="none" w:sz="0" w:space="0" w:color="auto"/>
        <w:right w:val="none" w:sz="0" w:space="0" w:color="auto"/>
      </w:divBdr>
    </w:div>
    <w:div w:id="1612282429">
      <w:bodyDiv w:val="1"/>
      <w:marLeft w:val="0"/>
      <w:marRight w:val="0"/>
      <w:marTop w:val="0"/>
      <w:marBottom w:val="0"/>
      <w:divBdr>
        <w:top w:val="none" w:sz="0" w:space="0" w:color="auto"/>
        <w:left w:val="none" w:sz="0" w:space="0" w:color="auto"/>
        <w:bottom w:val="none" w:sz="0" w:space="0" w:color="auto"/>
        <w:right w:val="none" w:sz="0" w:space="0" w:color="auto"/>
      </w:divBdr>
    </w:div>
    <w:div w:id="1615212874">
      <w:bodyDiv w:val="1"/>
      <w:marLeft w:val="0"/>
      <w:marRight w:val="0"/>
      <w:marTop w:val="0"/>
      <w:marBottom w:val="0"/>
      <w:divBdr>
        <w:top w:val="none" w:sz="0" w:space="0" w:color="auto"/>
        <w:left w:val="none" w:sz="0" w:space="0" w:color="auto"/>
        <w:bottom w:val="none" w:sz="0" w:space="0" w:color="auto"/>
        <w:right w:val="none" w:sz="0" w:space="0" w:color="auto"/>
      </w:divBdr>
    </w:div>
    <w:div w:id="1622028553">
      <w:bodyDiv w:val="1"/>
      <w:marLeft w:val="0"/>
      <w:marRight w:val="0"/>
      <w:marTop w:val="0"/>
      <w:marBottom w:val="0"/>
      <w:divBdr>
        <w:top w:val="none" w:sz="0" w:space="0" w:color="auto"/>
        <w:left w:val="none" w:sz="0" w:space="0" w:color="auto"/>
        <w:bottom w:val="none" w:sz="0" w:space="0" w:color="auto"/>
        <w:right w:val="none" w:sz="0" w:space="0" w:color="auto"/>
      </w:divBdr>
    </w:div>
    <w:div w:id="1626962597">
      <w:bodyDiv w:val="1"/>
      <w:marLeft w:val="0"/>
      <w:marRight w:val="0"/>
      <w:marTop w:val="0"/>
      <w:marBottom w:val="0"/>
      <w:divBdr>
        <w:top w:val="none" w:sz="0" w:space="0" w:color="auto"/>
        <w:left w:val="none" w:sz="0" w:space="0" w:color="auto"/>
        <w:bottom w:val="none" w:sz="0" w:space="0" w:color="auto"/>
        <w:right w:val="none" w:sz="0" w:space="0" w:color="auto"/>
      </w:divBdr>
    </w:div>
    <w:div w:id="1639532534">
      <w:bodyDiv w:val="1"/>
      <w:marLeft w:val="0"/>
      <w:marRight w:val="0"/>
      <w:marTop w:val="0"/>
      <w:marBottom w:val="0"/>
      <w:divBdr>
        <w:top w:val="none" w:sz="0" w:space="0" w:color="auto"/>
        <w:left w:val="none" w:sz="0" w:space="0" w:color="auto"/>
        <w:bottom w:val="none" w:sz="0" w:space="0" w:color="auto"/>
        <w:right w:val="none" w:sz="0" w:space="0" w:color="auto"/>
      </w:divBdr>
    </w:div>
    <w:div w:id="1652562672">
      <w:bodyDiv w:val="1"/>
      <w:marLeft w:val="0"/>
      <w:marRight w:val="0"/>
      <w:marTop w:val="0"/>
      <w:marBottom w:val="0"/>
      <w:divBdr>
        <w:top w:val="none" w:sz="0" w:space="0" w:color="auto"/>
        <w:left w:val="none" w:sz="0" w:space="0" w:color="auto"/>
        <w:bottom w:val="none" w:sz="0" w:space="0" w:color="auto"/>
        <w:right w:val="none" w:sz="0" w:space="0" w:color="auto"/>
      </w:divBdr>
    </w:div>
    <w:div w:id="1695765783">
      <w:bodyDiv w:val="1"/>
      <w:marLeft w:val="0"/>
      <w:marRight w:val="0"/>
      <w:marTop w:val="0"/>
      <w:marBottom w:val="0"/>
      <w:divBdr>
        <w:top w:val="none" w:sz="0" w:space="0" w:color="auto"/>
        <w:left w:val="none" w:sz="0" w:space="0" w:color="auto"/>
        <w:bottom w:val="none" w:sz="0" w:space="0" w:color="auto"/>
        <w:right w:val="none" w:sz="0" w:space="0" w:color="auto"/>
      </w:divBdr>
    </w:div>
    <w:div w:id="1696268640">
      <w:bodyDiv w:val="1"/>
      <w:marLeft w:val="0"/>
      <w:marRight w:val="0"/>
      <w:marTop w:val="0"/>
      <w:marBottom w:val="0"/>
      <w:divBdr>
        <w:top w:val="none" w:sz="0" w:space="0" w:color="auto"/>
        <w:left w:val="none" w:sz="0" w:space="0" w:color="auto"/>
        <w:bottom w:val="none" w:sz="0" w:space="0" w:color="auto"/>
        <w:right w:val="none" w:sz="0" w:space="0" w:color="auto"/>
      </w:divBdr>
    </w:div>
    <w:div w:id="1716737121">
      <w:bodyDiv w:val="1"/>
      <w:marLeft w:val="0"/>
      <w:marRight w:val="0"/>
      <w:marTop w:val="0"/>
      <w:marBottom w:val="0"/>
      <w:divBdr>
        <w:top w:val="none" w:sz="0" w:space="0" w:color="auto"/>
        <w:left w:val="none" w:sz="0" w:space="0" w:color="auto"/>
        <w:bottom w:val="none" w:sz="0" w:space="0" w:color="auto"/>
        <w:right w:val="none" w:sz="0" w:space="0" w:color="auto"/>
      </w:divBdr>
    </w:div>
    <w:div w:id="1720393829">
      <w:bodyDiv w:val="1"/>
      <w:marLeft w:val="0"/>
      <w:marRight w:val="0"/>
      <w:marTop w:val="0"/>
      <w:marBottom w:val="0"/>
      <w:divBdr>
        <w:top w:val="none" w:sz="0" w:space="0" w:color="auto"/>
        <w:left w:val="none" w:sz="0" w:space="0" w:color="auto"/>
        <w:bottom w:val="none" w:sz="0" w:space="0" w:color="auto"/>
        <w:right w:val="none" w:sz="0" w:space="0" w:color="auto"/>
      </w:divBdr>
    </w:div>
    <w:div w:id="1722091886">
      <w:bodyDiv w:val="1"/>
      <w:marLeft w:val="0"/>
      <w:marRight w:val="0"/>
      <w:marTop w:val="0"/>
      <w:marBottom w:val="0"/>
      <w:divBdr>
        <w:top w:val="none" w:sz="0" w:space="0" w:color="auto"/>
        <w:left w:val="none" w:sz="0" w:space="0" w:color="auto"/>
        <w:bottom w:val="none" w:sz="0" w:space="0" w:color="auto"/>
        <w:right w:val="none" w:sz="0" w:space="0" w:color="auto"/>
      </w:divBdr>
    </w:div>
    <w:div w:id="1733624386">
      <w:bodyDiv w:val="1"/>
      <w:marLeft w:val="0"/>
      <w:marRight w:val="0"/>
      <w:marTop w:val="0"/>
      <w:marBottom w:val="0"/>
      <w:divBdr>
        <w:top w:val="none" w:sz="0" w:space="0" w:color="auto"/>
        <w:left w:val="none" w:sz="0" w:space="0" w:color="auto"/>
        <w:bottom w:val="none" w:sz="0" w:space="0" w:color="auto"/>
        <w:right w:val="none" w:sz="0" w:space="0" w:color="auto"/>
      </w:divBdr>
    </w:div>
    <w:div w:id="1740906380">
      <w:bodyDiv w:val="1"/>
      <w:marLeft w:val="0"/>
      <w:marRight w:val="0"/>
      <w:marTop w:val="0"/>
      <w:marBottom w:val="0"/>
      <w:divBdr>
        <w:top w:val="none" w:sz="0" w:space="0" w:color="auto"/>
        <w:left w:val="none" w:sz="0" w:space="0" w:color="auto"/>
        <w:bottom w:val="none" w:sz="0" w:space="0" w:color="auto"/>
        <w:right w:val="none" w:sz="0" w:space="0" w:color="auto"/>
      </w:divBdr>
    </w:div>
    <w:div w:id="1762752151">
      <w:bodyDiv w:val="1"/>
      <w:marLeft w:val="0"/>
      <w:marRight w:val="0"/>
      <w:marTop w:val="0"/>
      <w:marBottom w:val="0"/>
      <w:divBdr>
        <w:top w:val="none" w:sz="0" w:space="0" w:color="auto"/>
        <w:left w:val="none" w:sz="0" w:space="0" w:color="auto"/>
        <w:bottom w:val="none" w:sz="0" w:space="0" w:color="auto"/>
        <w:right w:val="none" w:sz="0" w:space="0" w:color="auto"/>
      </w:divBdr>
    </w:div>
    <w:div w:id="1767191604">
      <w:bodyDiv w:val="1"/>
      <w:marLeft w:val="0"/>
      <w:marRight w:val="0"/>
      <w:marTop w:val="0"/>
      <w:marBottom w:val="0"/>
      <w:divBdr>
        <w:top w:val="none" w:sz="0" w:space="0" w:color="auto"/>
        <w:left w:val="none" w:sz="0" w:space="0" w:color="auto"/>
        <w:bottom w:val="none" w:sz="0" w:space="0" w:color="auto"/>
        <w:right w:val="none" w:sz="0" w:space="0" w:color="auto"/>
      </w:divBdr>
    </w:div>
    <w:div w:id="1769738095">
      <w:bodyDiv w:val="1"/>
      <w:marLeft w:val="0"/>
      <w:marRight w:val="0"/>
      <w:marTop w:val="0"/>
      <w:marBottom w:val="0"/>
      <w:divBdr>
        <w:top w:val="none" w:sz="0" w:space="0" w:color="auto"/>
        <w:left w:val="none" w:sz="0" w:space="0" w:color="auto"/>
        <w:bottom w:val="none" w:sz="0" w:space="0" w:color="auto"/>
        <w:right w:val="none" w:sz="0" w:space="0" w:color="auto"/>
      </w:divBdr>
    </w:div>
    <w:div w:id="1772161403">
      <w:bodyDiv w:val="1"/>
      <w:marLeft w:val="0"/>
      <w:marRight w:val="0"/>
      <w:marTop w:val="0"/>
      <w:marBottom w:val="0"/>
      <w:divBdr>
        <w:top w:val="none" w:sz="0" w:space="0" w:color="auto"/>
        <w:left w:val="none" w:sz="0" w:space="0" w:color="auto"/>
        <w:bottom w:val="none" w:sz="0" w:space="0" w:color="auto"/>
        <w:right w:val="none" w:sz="0" w:space="0" w:color="auto"/>
      </w:divBdr>
    </w:div>
    <w:div w:id="1772236533">
      <w:bodyDiv w:val="1"/>
      <w:marLeft w:val="0"/>
      <w:marRight w:val="0"/>
      <w:marTop w:val="0"/>
      <w:marBottom w:val="0"/>
      <w:divBdr>
        <w:top w:val="none" w:sz="0" w:space="0" w:color="auto"/>
        <w:left w:val="none" w:sz="0" w:space="0" w:color="auto"/>
        <w:bottom w:val="none" w:sz="0" w:space="0" w:color="auto"/>
        <w:right w:val="none" w:sz="0" w:space="0" w:color="auto"/>
      </w:divBdr>
    </w:div>
    <w:div w:id="1823277976">
      <w:bodyDiv w:val="1"/>
      <w:marLeft w:val="0"/>
      <w:marRight w:val="0"/>
      <w:marTop w:val="0"/>
      <w:marBottom w:val="0"/>
      <w:divBdr>
        <w:top w:val="none" w:sz="0" w:space="0" w:color="auto"/>
        <w:left w:val="none" w:sz="0" w:space="0" w:color="auto"/>
        <w:bottom w:val="none" w:sz="0" w:space="0" w:color="auto"/>
        <w:right w:val="none" w:sz="0" w:space="0" w:color="auto"/>
      </w:divBdr>
    </w:div>
    <w:div w:id="1834297292">
      <w:bodyDiv w:val="1"/>
      <w:marLeft w:val="0"/>
      <w:marRight w:val="0"/>
      <w:marTop w:val="0"/>
      <w:marBottom w:val="0"/>
      <w:divBdr>
        <w:top w:val="none" w:sz="0" w:space="0" w:color="auto"/>
        <w:left w:val="none" w:sz="0" w:space="0" w:color="auto"/>
        <w:bottom w:val="none" w:sz="0" w:space="0" w:color="auto"/>
        <w:right w:val="none" w:sz="0" w:space="0" w:color="auto"/>
      </w:divBdr>
      <w:divsChild>
        <w:div w:id="558782880">
          <w:marLeft w:val="0"/>
          <w:marRight w:val="0"/>
          <w:marTop w:val="0"/>
          <w:marBottom w:val="0"/>
          <w:divBdr>
            <w:top w:val="none" w:sz="0" w:space="0" w:color="auto"/>
            <w:left w:val="none" w:sz="0" w:space="0" w:color="auto"/>
            <w:bottom w:val="none" w:sz="0" w:space="0" w:color="auto"/>
            <w:right w:val="none" w:sz="0" w:space="0" w:color="auto"/>
          </w:divBdr>
          <w:divsChild>
            <w:div w:id="306446570">
              <w:marLeft w:val="0"/>
              <w:marRight w:val="0"/>
              <w:marTop w:val="0"/>
              <w:marBottom w:val="0"/>
              <w:divBdr>
                <w:top w:val="none" w:sz="0" w:space="0" w:color="auto"/>
                <w:left w:val="none" w:sz="0" w:space="0" w:color="auto"/>
                <w:bottom w:val="none" w:sz="0" w:space="0" w:color="auto"/>
                <w:right w:val="none" w:sz="0" w:space="0" w:color="auto"/>
              </w:divBdr>
              <w:divsChild>
                <w:div w:id="1246496459">
                  <w:marLeft w:val="0"/>
                  <w:marRight w:val="0"/>
                  <w:marTop w:val="0"/>
                  <w:marBottom w:val="0"/>
                  <w:divBdr>
                    <w:top w:val="none" w:sz="0" w:space="0" w:color="auto"/>
                    <w:left w:val="none" w:sz="0" w:space="0" w:color="auto"/>
                    <w:bottom w:val="none" w:sz="0" w:space="0" w:color="auto"/>
                    <w:right w:val="none" w:sz="0" w:space="0" w:color="auto"/>
                  </w:divBdr>
                  <w:divsChild>
                    <w:div w:id="192776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448058">
          <w:marLeft w:val="0"/>
          <w:marRight w:val="0"/>
          <w:marTop w:val="0"/>
          <w:marBottom w:val="0"/>
          <w:divBdr>
            <w:top w:val="none" w:sz="0" w:space="0" w:color="auto"/>
            <w:left w:val="none" w:sz="0" w:space="0" w:color="auto"/>
            <w:bottom w:val="none" w:sz="0" w:space="0" w:color="auto"/>
            <w:right w:val="none" w:sz="0" w:space="0" w:color="auto"/>
          </w:divBdr>
          <w:divsChild>
            <w:div w:id="1296570198">
              <w:marLeft w:val="0"/>
              <w:marRight w:val="0"/>
              <w:marTop w:val="0"/>
              <w:marBottom w:val="0"/>
              <w:divBdr>
                <w:top w:val="none" w:sz="0" w:space="0" w:color="auto"/>
                <w:left w:val="none" w:sz="0" w:space="0" w:color="auto"/>
                <w:bottom w:val="none" w:sz="0" w:space="0" w:color="auto"/>
                <w:right w:val="none" w:sz="0" w:space="0" w:color="auto"/>
              </w:divBdr>
              <w:divsChild>
                <w:div w:id="1175848509">
                  <w:marLeft w:val="0"/>
                  <w:marRight w:val="0"/>
                  <w:marTop w:val="0"/>
                  <w:marBottom w:val="0"/>
                  <w:divBdr>
                    <w:top w:val="none" w:sz="0" w:space="0" w:color="auto"/>
                    <w:left w:val="none" w:sz="0" w:space="0" w:color="auto"/>
                    <w:bottom w:val="none" w:sz="0" w:space="0" w:color="auto"/>
                    <w:right w:val="none" w:sz="0" w:space="0" w:color="auto"/>
                  </w:divBdr>
                  <w:divsChild>
                    <w:div w:id="21045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169278">
      <w:bodyDiv w:val="1"/>
      <w:marLeft w:val="0"/>
      <w:marRight w:val="0"/>
      <w:marTop w:val="0"/>
      <w:marBottom w:val="0"/>
      <w:divBdr>
        <w:top w:val="none" w:sz="0" w:space="0" w:color="auto"/>
        <w:left w:val="none" w:sz="0" w:space="0" w:color="auto"/>
        <w:bottom w:val="none" w:sz="0" w:space="0" w:color="auto"/>
        <w:right w:val="none" w:sz="0" w:space="0" w:color="auto"/>
      </w:divBdr>
    </w:div>
    <w:div w:id="1854295939">
      <w:bodyDiv w:val="1"/>
      <w:marLeft w:val="0"/>
      <w:marRight w:val="0"/>
      <w:marTop w:val="0"/>
      <w:marBottom w:val="0"/>
      <w:divBdr>
        <w:top w:val="none" w:sz="0" w:space="0" w:color="auto"/>
        <w:left w:val="none" w:sz="0" w:space="0" w:color="auto"/>
        <w:bottom w:val="none" w:sz="0" w:space="0" w:color="auto"/>
        <w:right w:val="none" w:sz="0" w:space="0" w:color="auto"/>
      </w:divBdr>
    </w:div>
    <w:div w:id="1854421173">
      <w:bodyDiv w:val="1"/>
      <w:marLeft w:val="0"/>
      <w:marRight w:val="0"/>
      <w:marTop w:val="0"/>
      <w:marBottom w:val="0"/>
      <w:divBdr>
        <w:top w:val="none" w:sz="0" w:space="0" w:color="auto"/>
        <w:left w:val="none" w:sz="0" w:space="0" w:color="auto"/>
        <w:bottom w:val="none" w:sz="0" w:space="0" w:color="auto"/>
        <w:right w:val="none" w:sz="0" w:space="0" w:color="auto"/>
      </w:divBdr>
    </w:div>
    <w:div w:id="1858424552">
      <w:bodyDiv w:val="1"/>
      <w:marLeft w:val="0"/>
      <w:marRight w:val="0"/>
      <w:marTop w:val="0"/>
      <w:marBottom w:val="0"/>
      <w:divBdr>
        <w:top w:val="none" w:sz="0" w:space="0" w:color="auto"/>
        <w:left w:val="none" w:sz="0" w:space="0" w:color="auto"/>
        <w:bottom w:val="none" w:sz="0" w:space="0" w:color="auto"/>
        <w:right w:val="none" w:sz="0" w:space="0" w:color="auto"/>
      </w:divBdr>
    </w:div>
    <w:div w:id="1880894175">
      <w:bodyDiv w:val="1"/>
      <w:marLeft w:val="0"/>
      <w:marRight w:val="0"/>
      <w:marTop w:val="0"/>
      <w:marBottom w:val="0"/>
      <w:divBdr>
        <w:top w:val="none" w:sz="0" w:space="0" w:color="auto"/>
        <w:left w:val="none" w:sz="0" w:space="0" w:color="auto"/>
        <w:bottom w:val="none" w:sz="0" w:space="0" w:color="auto"/>
        <w:right w:val="none" w:sz="0" w:space="0" w:color="auto"/>
      </w:divBdr>
    </w:div>
    <w:div w:id="1886676146">
      <w:bodyDiv w:val="1"/>
      <w:marLeft w:val="0"/>
      <w:marRight w:val="0"/>
      <w:marTop w:val="0"/>
      <w:marBottom w:val="0"/>
      <w:divBdr>
        <w:top w:val="none" w:sz="0" w:space="0" w:color="auto"/>
        <w:left w:val="none" w:sz="0" w:space="0" w:color="auto"/>
        <w:bottom w:val="none" w:sz="0" w:space="0" w:color="auto"/>
        <w:right w:val="none" w:sz="0" w:space="0" w:color="auto"/>
      </w:divBdr>
    </w:div>
    <w:div w:id="1887061286">
      <w:bodyDiv w:val="1"/>
      <w:marLeft w:val="0"/>
      <w:marRight w:val="0"/>
      <w:marTop w:val="0"/>
      <w:marBottom w:val="0"/>
      <w:divBdr>
        <w:top w:val="none" w:sz="0" w:space="0" w:color="auto"/>
        <w:left w:val="none" w:sz="0" w:space="0" w:color="auto"/>
        <w:bottom w:val="none" w:sz="0" w:space="0" w:color="auto"/>
        <w:right w:val="none" w:sz="0" w:space="0" w:color="auto"/>
      </w:divBdr>
    </w:div>
    <w:div w:id="1888033022">
      <w:bodyDiv w:val="1"/>
      <w:marLeft w:val="0"/>
      <w:marRight w:val="0"/>
      <w:marTop w:val="0"/>
      <w:marBottom w:val="0"/>
      <w:divBdr>
        <w:top w:val="none" w:sz="0" w:space="0" w:color="auto"/>
        <w:left w:val="none" w:sz="0" w:space="0" w:color="auto"/>
        <w:bottom w:val="none" w:sz="0" w:space="0" w:color="auto"/>
        <w:right w:val="none" w:sz="0" w:space="0" w:color="auto"/>
      </w:divBdr>
    </w:div>
    <w:div w:id="1912931012">
      <w:bodyDiv w:val="1"/>
      <w:marLeft w:val="0"/>
      <w:marRight w:val="0"/>
      <w:marTop w:val="0"/>
      <w:marBottom w:val="0"/>
      <w:divBdr>
        <w:top w:val="none" w:sz="0" w:space="0" w:color="auto"/>
        <w:left w:val="none" w:sz="0" w:space="0" w:color="auto"/>
        <w:bottom w:val="none" w:sz="0" w:space="0" w:color="auto"/>
        <w:right w:val="none" w:sz="0" w:space="0" w:color="auto"/>
      </w:divBdr>
    </w:div>
    <w:div w:id="1957325279">
      <w:bodyDiv w:val="1"/>
      <w:marLeft w:val="0"/>
      <w:marRight w:val="0"/>
      <w:marTop w:val="0"/>
      <w:marBottom w:val="0"/>
      <w:divBdr>
        <w:top w:val="none" w:sz="0" w:space="0" w:color="auto"/>
        <w:left w:val="none" w:sz="0" w:space="0" w:color="auto"/>
        <w:bottom w:val="none" w:sz="0" w:space="0" w:color="auto"/>
        <w:right w:val="none" w:sz="0" w:space="0" w:color="auto"/>
      </w:divBdr>
    </w:div>
    <w:div w:id="1962034084">
      <w:bodyDiv w:val="1"/>
      <w:marLeft w:val="0"/>
      <w:marRight w:val="0"/>
      <w:marTop w:val="0"/>
      <w:marBottom w:val="0"/>
      <w:divBdr>
        <w:top w:val="none" w:sz="0" w:space="0" w:color="auto"/>
        <w:left w:val="none" w:sz="0" w:space="0" w:color="auto"/>
        <w:bottom w:val="none" w:sz="0" w:space="0" w:color="auto"/>
        <w:right w:val="none" w:sz="0" w:space="0" w:color="auto"/>
      </w:divBdr>
    </w:div>
    <w:div w:id="1970089013">
      <w:bodyDiv w:val="1"/>
      <w:marLeft w:val="0"/>
      <w:marRight w:val="0"/>
      <w:marTop w:val="0"/>
      <w:marBottom w:val="0"/>
      <w:divBdr>
        <w:top w:val="none" w:sz="0" w:space="0" w:color="auto"/>
        <w:left w:val="none" w:sz="0" w:space="0" w:color="auto"/>
        <w:bottom w:val="none" w:sz="0" w:space="0" w:color="auto"/>
        <w:right w:val="none" w:sz="0" w:space="0" w:color="auto"/>
      </w:divBdr>
      <w:divsChild>
        <w:div w:id="33428452">
          <w:marLeft w:val="0"/>
          <w:marRight w:val="0"/>
          <w:marTop w:val="0"/>
          <w:marBottom w:val="0"/>
          <w:divBdr>
            <w:top w:val="none" w:sz="0" w:space="0" w:color="auto"/>
            <w:left w:val="none" w:sz="0" w:space="0" w:color="auto"/>
            <w:bottom w:val="none" w:sz="0" w:space="0" w:color="auto"/>
            <w:right w:val="none" w:sz="0" w:space="0" w:color="auto"/>
          </w:divBdr>
          <w:divsChild>
            <w:div w:id="1322123351">
              <w:marLeft w:val="0"/>
              <w:marRight w:val="0"/>
              <w:marTop w:val="0"/>
              <w:marBottom w:val="0"/>
              <w:divBdr>
                <w:top w:val="none" w:sz="0" w:space="0" w:color="auto"/>
                <w:left w:val="none" w:sz="0" w:space="0" w:color="auto"/>
                <w:bottom w:val="none" w:sz="0" w:space="0" w:color="auto"/>
                <w:right w:val="none" w:sz="0" w:space="0" w:color="auto"/>
              </w:divBdr>
              <w:divsChild>
                <w:div w:id="877159923">
                  <w:marLeft w:val="0"/>
                  <w:marRight w:val="0"/>
                  <w:marTop w:val="0"/>
                  <w:marBottom w:val="0"/>
                  <w:divBdr>
                    <w:top w:val="none" w:sz="0" w:space="0" w:color="auto"/>
                    <w:left w:val="none" w:sz="0" w:space="0" w:color="auto"/>
                    <w:bottom w:val="none" w:sz="0" w:space="0" w:color="auto"/>
                    <w:right w:val="none" w:sz="0" w:space="0" w:color="auto"/>
                  </w:divBdr>
                  <w:divsChild>
                    <w:div w:id="2017413503">
                      <w:marLeft w:val="0"/>
                      <w:marRight w:val="0"/>
                      <w:marTop w:val="0"/>
                      <w:marBottom w:val="0"/>
                      <w:divBdr>
                        <w:top w:val="none" w:sz="0" w:space="0" w:color="auto"/>
                        <w:left w:val="none" w:sz="0" w:space="0" w:color="auto"/>
                        <w:bottom w:val="none" w:sz="0" w:space="0" w:color="auto"/>
                        <w:right w:val="none" w:sz="0" w:space="0" w:color="auto"/>
                      </w:divBdr>
                      <w:divsChild>
                        <w:div w:id="368727072">
                          <w:marLeft w:val="0"/>
                          <w:marRight w:val="0"/>
                          <w:marTop w:val="0"/>
                          <w:marBottom w:val="0"/>
                          <w:divBdr>
                            <w:top w:val="none" w:sz="0" w:space="0" w:color="auto"/>
                            <w:left w:val="none" w:sz="0" w:space="0" w:color="auto"/>
                            <w:bottom w:val="none" w:sz="0" w:space="0" w:color="auto"/>
                            <w:right w:val="none" w:sz="0" w:space="0" w:color="auto"/>
                          </w:divBdr>
                          <w:divsChild>
                            <w:div w:id="724064656">
                              <w:marLeft w:val="0"/>
                              <w:marRight w:val="0"/>
                              <w:marTop w:val="0"/>
                              <w:marBottom w:val="0"/>
                              <w:divBdr>
                                <w:top w:val="none" w:sz="0" w:space="0" w:color="auto"/>
                                <w:left w:val="none" w:sz="0" w:space="0" w:color="auto"/>
                                <w:bottom w:val="none" w:sz="0" w:space="0" w:color="auto"/>
                                <w:right w:val="none" w:sz="0" w:space="0" w:color="auto"/>
                              </w:divBdr>
                              <w:divsChild>
                                <w:div w:id="624577289">
                                  <w:marLeft w:val="0"/>
                                  <w:marRight w:val="0"/>
                                  <w:marTop w:val="0"/>
                                  <w:marBottom w:val="0"/>
                                  <w:divBdr>
                                    <w:top w:val="none" w:sz="0" w:space="0" w:color="auto"/>
                                    <w:left w:val="none" w:sz="0" w:space="0" w:color="auto"/>
                                    <w:bottom w:val="none" w:sz="0" w:space="0" w:color="auto"/>
                                    <w:right w:val="none" w:sz="0" w:space="0" w:color="auto"/>
                                  </w:divBdr>
                                  <w:divsChild>
                                    <w:div w:id="173770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78790">
          <w:marLeft w:val="0"/>
          <w:marRight w:val="0"/>
          <w:marTop w:val="0"/>
          <w:marBottom w:val="0"/>
          <w:divBdr>
            <w:top w:val="none" w:sz="0" w:space="0" w:color="auto"/>
            <w:left w:val="none" w:sz="0" w:space="0" w:color="auto"/>
            <w:bottom w:val="none" w:sz="0" w:space="0" w:color="auto"/>
            <w:right w:val="none" w:sz="0" w:space="0" w:color="auto"/>
          </w:divBdr>
          <w:divsChild>
            <w:div w:id="1113596793">
              <w:marLeft w:val="0"/>
              <w:marRight w:val="0"/>
              <w:marTop w:val="0"/>
              <w:marBottom w:val="0"/>
              <w:divBdr>
                <w:top w:val="none" w:sz="0" w:space="0" w:color="auto"/>
                <w:left w:val="none" w:sz="0" w:space="0" w:color="auto"/>
                <w:bottom w:val="none" w:sz="0" w:space="0" w:color="auto"/>
                <w:right w:val="none" w:sz="0" w:space="0" w:color="auto"/>
              </w:divBdr>
              <w:divsChild>
                <w:div w:id="1695181870">
                  <w:marLeft w:val="0"/>
                  <w:marRight w:val="0"/>
                  <w:marTop w:val="0"/>
                  <w:marBottom w:val="0"/>
                  <w:divBdr>
                    <w:top w:val="none" w:sz="0" w:space="0" w:color="auto"/>
                    <w:left w:val="none" w:sz="0" w:space="0" w:color="auto"/>
                    <w:bottom w:val="none" w:sz="0" w:space="0" w:color="auto"/>
                    <w:right w:val="none" w:sz="0" w:space="0" w:color="auto"/>
                  </w:divBdr>
                  <w:divsChild>
                    <w:div w:id="801118689">
                      <w:marLeft w:val="0"/>
                      <w:marRight w:val="0"/>
                      <w:marTop w:val="0"/>
                      <w:marBottom w:val="0"/>
                      <w:divBdr>
                        <w:top w:val="none" w:sz="0" w:space="0" w:color="auto"/>
                        <w:left w:val="none" w:sz="0" w:space="0" w:color="auto"/>
                        <w:bottom w:val="none" w:sz="0" w:space="0" w:color="auto"/>
                        <w:right w:val="none" w:sz="0" w:space="0" w:color="auto"/>
                      </w:divBdr>
                    </w:div>
                    <w:div w:id="18016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087788">
      <w:bodyDiv w:val="1"/>
      <w:marLeft w:val="0"/>
      <w:marRight w:val="0"/>
      <w:marTop w:val="0"/>
      <w:marBottom w:val="0"/>
      <w:divBdr>
        <w:top w:val="none" w:sz="0" w:space="0" w:color="auto"/>
        <w:left w:val="none" w:sz="0" w:space="0" w:color="auto"/>
        <w:bottom w:val="none" w:sz="0" w:space="0" w:color="auto"/>
        <w:right w:val="none" w:sz="0" w:space="0" w:color="auto"/>
      </w:divBdr>
    </w:div>
    <w:div w:id="1986615720">
      <w:bodyDiv w:val="1"/>
      <w:marLeft w:val="0"/>
      <w:marRight w:val="0"/>
      <w:marTop w:val="0"/>
      <w:marBottom w:val="0"/>
      <w:divBdr>
        <w:top w:val="none" w:sz="0" w:space="0" w:color="auto"/>
        <w:left w:val="none" w:sz="0" w:space="0" w:color="auto"/>
        <w:bottom w:val="none" w:sz="0" w:space="0" w:color="auto"/>
        <w:right w:val="none" w:sz="0" w:space="0" w:color="auto"/>
      </w:divBdr>
    </w:div>
    <w:div w:id="1989358223">
      <w:bodyDiv w:val="1"/>
      <w:marLeft w:val="0"/>
      <w:marRight w:val="0"/>
      <w:marTop w:val="0"/>
      <w:marBottom w:val="0"/>
      <w:divBdr>
        <w:top w:val="none" w:sz="0" w:space="0" w:color="auto"/>
        <w:left w:val="none" w:sz="0" w:space="0" w:color="auto"/>
        <w:bottom w:val="none" w:sz="0" w:space="0" w:color="auto"/>
        <w:right w:val="none" w:sz="0" w:space="0" w:color="auto"/>
      </w:divBdr>
    </w:div>
    <w:div w:id="2006203761">
      <w:bodyDiv w:val="1"/>
      <w:marLeft w:val="0"/>
      <w:marRight w:val="0"/>
      <w:marTop w:val="0"/>
      <w:marBottom w:val="0"/>
      <w:divBdr>
        <w:top w:val="none" w:sz="0" w:space="0" w:color="auto"/>
        <w:left w:val="none" w:sz="0" w:space="0" w:color="auto"/>
        <w:bottom w:val="none" w:sz="0" w:space="0" w:color="auto"/>
        <w:right w:val="none" w:sz="0" w:space="0" w:color="auto"/>
      </w:divBdr>
    </w:div>
    <w:div w:id="2010061097">
      <w:bodyDiv w:val="1"/>
      <w:marLeft w:val="0"/>
      <w:marRight w:val="0"/>
      <w:marTop w:val="0"/>
      <w:marBottom w:val="0"/>
      <w:divBdr>
        <w:top w:val="none" w:sz="0" w:space="0" w:color="auto"/>
        <w:left w:val="none" w:sz="0" w:space="0" w:color="auto"/>
        <w:bottom w:val="none" w:sz="0" w:space="0" w:color="auto"/>
        <w:right w:val="none" w:sz="0" w:space="0" w:color="auto"/>
      </w:divBdr>
    </w:div>
    <w:div w:id="2017683873">
      <w:bodyDiv w:val="1"/>
      <w:marLeft w:val="0"/>
      <w:marRight w:val="0"/>
      <w:marTop w:val="0"/>
      <w:marBottom w:val="0"/>
      <w:divBdr>
        <w:top w:val="none" w:sz="0" w:space="0" w:color="auto"/>
        <w:left w:val="none" w:sz="0" w:space="0" w:color="auto"/>
        <w:bottom w:val="none" w:sz="0" w:space="0" w:color="auto"/>
        <w:right w:val="none" w:sz="0" w:space="0" w:color="auto"/>
      </w:divBdr>
    </w:div>
    <w:div w:id="2033219630">
      <w:bodyDiv w:val="1"/>
      <w:marLeft w:val="0"/>
      <w:marRight w:val="0"/>
      <w:marTop w:val="0"/>
      <w:marBottom w:val="0"/>
      <w:divBdr>
        <w:top w:val="none" w:sz="0" w:space="0" w:color="auto"/>
        <w:left w:val="none" w:sz="0" w:space="0" w:color="auto"/>
        <w:bottom w:val="none" w:sz="0" w:space="0" w:color="auto"/>
        <w:right w:val="none" w:sz="0" w:space="0" w:color="auto"/>
      </w:divBdr>
    </w:div>
    <w:div w:id="2074572537">
      <w:bodyDiv w:val="1"/>
      <w:marLeft w:val="0"/>
      <w:marRight w:val="0"/>
      <w:marTop w:val="0"/>
      <w:marBottom w:val="0"/>
      <w:divBdr>
        <w:top w:val="none" w:sz="0" w:space="0" w:color="auto"/>
        <w:left w:val="none" w:sz="0" w:space="0" w:color="auto"/>
        <w:bottom w:val="none" w:sz="0" w:space="0" w:color="auto"/>
        <w:right w:val="none" w:sz="0" w:space="0" w:color="auto"/>
      </w:divBdr>
    </w:div>
    <w:div w:id="2100061999">
      <w:bodyDiv w:val="1"/>
      <w:marLeft w:val="0"/>
      <w:marRight w:val="0"/>
      <w:marTop w:val="0"/>
      <w:marBottom w:val="0"/>
      <w:divBdr>
        <w:top w:val="none" w:sz="0" w:space="0" w:color="auto"/>
        <w:left w:val="none" w:sz="0" w:space="0" w:color="auto"/>
        <w:bottom w:val="none" w:sz="0" w:space="0" w:color="auto"/>
        <w:right w:val="none" w:sz="0" w:space="0" w:color="auto"/>
      </w:divBdr>
    </w:div>
    <w:div w:id="2102942649">
      <w:bodyDiv w:val="1"/>
      <w:marLeft w:val="0"/>
      <w:marRight w:val="0"/>
      <w:marTop w:val="0"/>
      <w:marBottom w:val="0"/>
      <w:divBdr>
        <w:top w:val="none" w:sz="0" w:space="0" w:color="auto"/>
        <w:left w:val="none" w:sz="0" w:space="0" w:color="auto"/>
        <w:bottom w:val="none" w:sz="0" w:space="0" w:color="auto"/>
        <w:right w:val="none" w:sz="0" w:space="0" w:color="auto"/>
      </w:divBdr>
    </w:div>
    <w:div w:id="212376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msabbirhossainsakib@gmail.com" TargetMode="External"/><Relationship Id="rId13" Type="http://schemas.openxmlformats.org/officeDocument/2006/relationships/hyperlink" Target="mailto:jamal-sta@sust.edu" TargetMode="External"/><Relationship Id="rId18" Type="http://schemas.microsoft.com/office/2018/08/relationships/commentsExtensible" Target="commentsExtensible.xml"/><Relationship Id="rId26" Type="http://schemas.openxmlformats.org/officeDocument/2006/relationships/hyperlink" Target="https://doi.org/10.1186/s12887-020-02109-6" TargetMode="External"/><Relationship Id="rId3" Type="http://schemas.openxmlformats.org/officeDocument/2006/relationships/styles" Target="styles.xml"/><Relationship Id="rId21" Type="http://schemas.openxmlformats.org/officeDocument/2006/relationships/hyperlink" Target="https://doi.org/10.1016/S2214-109X(18)30408-X" TargetMode="External"/><Relationship Id="rId7" Type="http://schemas.openxmlformats.org/officeDocument/2006/relationships/endnotes" Target="endnotes.xml"/><Relationship Id="rId12" Type="http://schemas.openxmlformats.org/officeDocument/2006/relationships/hyperlink" Target="mailto:bmsabbirhossainsakib@gmail.com" TargetMode="External"/><Relationship Id="rId17" Type="http://schemas.microsoft.com/office/2016/09/relationships/commentsIds" Target="commentsIds.xml"/><Relationship Id="rId25" Type="http://schemas.openxmlformats.org/officeDocument/2006/relationships/hyperlink" Target="https://doi.org/10.1053/j.semperi.2010.09.011" TargetMode="Externa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s://doi.org/10.3329/jhpn.v28i4.604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ipachymoni22@gmail.comu" TargetMode="External"/><Relationship Id="rId24" Type="http://schemas.openxmlformats.org/officeDocument/2006/relationships/hyperlink" Target="https://doi.org/10.18311/JHSR/2016/V1/I2/4597" TargetMode="Externa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yperlink" Target="https://doi.org/10.1136/bmjopen-2022-061920" TargetMode="External"/><Relationship Id="rId28" Type="http://schemas.microsoft.com/office/2011/relationships/people" Target="people.xml"/><Relationship Id="rId10" Type="http://schemas.openxmlformats.org/officeDocument/2006/relationships/hyperlink" Target="mailto:daliaakter6262@gmail.com" TargetMode="External"/><Relationship Id="rId19" Type="http://schemas.openxmlformats.org/officeDocument/2006/relationships/hyperlink" Target="https://www.dhsprogram.com/pubs/pdf/FR344/FR344.pdf" TargetMode="External"/><Relationship Id="rId4" Type="http://schemas.openxmlformats.org/officeDocument/2006/relationships/settings" Target="settings.xml"/><Relationship Id="rId9" Type="http://schemas.openxmlformats.org/officeDocument/2006/relationships/hyperlink" Target="mailto:ansaribodruzzaman@gmail.com" TargetMode="External"/><Relationship Id="rId14" Type="http://schemas.openxmlformats.org/officeDocument/2006/relationships/hyperlink" Target="mailto:jamal-sta@sust.edu" TargetMode="External"/><Relationship Id="rId22" Type="http://schemas.openxmlformats.org/officeDocument/2006/relationships/hyperlink" Target="https://doi.org/10.1186/s12884-016-0970-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 dockstate="right" visibility="0" width="525" row="5">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212C1EF-5AEB-4022-ACBD-B42ECB8DAD08}">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D35A27E-858A-4DCE-93AA-0FAC2A057114}">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C232C-4DE7-4A28-ACB3-590810BE4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2265</TotalTime>
  <Pages>29</Pages>
  <Words>9641</Words>
  <Characters>54954</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Hasan</dc:creator>
  <cp:keywords/>
  <dc:description/>
  <cp:lastModifiedBy>Rafi Hasan</cp:lastModifiedBy>
  <cp:revision>50</cp:revision>
  <dcterms:created xsi:type="dcterms:W3CDTF">2024-07-09T20:56:00Z</dcterms:created>
  <dcterms:modified xsi:type="dcterms:W3CDTF">2024-07-27T20:57:00Z</dcterms:modified>
</cp:coreProperties>
</file>